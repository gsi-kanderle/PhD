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78ABF" w14:textId="24132CF4" w:rsidR="00D518AF" w:rsidRDefault="00D518AF" w:rsidP="00D518A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8D5CF4">
        <w:rPr>
          <w:rFonts w:eastAsia="Times New Roman" w:cs="Times New Roman"/>
          <w:b/>
          <w:bCs/>
          <w:szCs w:val="24"/>
        </w:rPr>
        <w:t xml:space="preserve">In </w:t>
      </w:r>
      <w:r>
        <w:rPr>
          <w:rFonts w:eastAsia="Times New Roman" w:cs="Times New Roman"/>
          <w:b/>
          <w:bCs/>
          <w:szCs w:val="24"/>
        </w:rPr>
        <w:t>S</w:t>
      </w:r>
      <w:r w:rsidRPr="008D5CF4">
        <w:rPr>
          <w:rFonts w:eastAsia="Times New Roman" w:cs="Times New Roman"/>
          <w:b/>
          <w:bCs/>
          <w:szCs w:val="24"/>
        </w:rPr>
        <w:t xml:space="preserve">ilico </w:t>
      </w:r>
      <w:del w:id="2" w:author="Christian Graeff" w:date="2016-01-15T15:24:00Z">
        <w:r w:rsidDel="004D2DDD">
          <w:rPr>
            <w:rFonts w:eastAsia="Times New Roman" w:cs="Times New Roman"/>
            <w:b/>
            <w:bCs/>
            <w:szCs w:val="24"/>
          </w:rPr>
          <w:delText>T</w:delText>
        </w:r>
        <w:r w:rsidRPr="008D5CF4" w:rsidDel="004D2DDD">
          <w:rPr>
            <w:rFonts w:eastAsia="Times New Roman" w:cs="Times New Roman"/>
            <w:b/>
            <w:bCs/>
            <w:szCs w:val="24"/>
          </w:rPr>
          <w:delText xml:space="preserve">rial </w:delText>
        </w:r>
      </w:del>
      <w:ins w:id="3" w:author="Christian Graeff" w:date="2016-01-15T15:24:00Z">
        <w:r w:rsidR="004D2DDD">
          <w:rPr>
            <w:rFonts w:eastAsia="Times New Roman" w:cs="Times New Roman"/>
            <w:b/>
            <w:bCs/>
            <w:szCs w:val="24"/>
          </w:rPr>
          <w:t>Comparison</w:t>
        </w:r>
        <w:r w:rsidR="004D2DDD" w:rsidRPr="008D5CF4">
          <w:rPr>
            <w:rFonts w:eastAsia="Times New Roman" w:cs="Times New Roman"/>
            <w:b/>
            <w:bCs/>
            <w:szCs w:val="24"/>
          </w:rPr>
          <w:t xml:space="preserve"> </w:t>
        </w:r>
      </w:ins>
      <w:r w:rsidRPr="008D5CF4">
        <w:rPr>
          <w:rFonts w:eastAsia="Times New Roman" w:cs="Times New Roman"/>
          <w:b/>
          <w:bCs/>
          <w:szCs w:val="24"/>
        </w:rPr>
        <w:t xml:space="preserve">of </w:t>
      </w:r>
      <w:r>
        <w:rPr>
          <w:rFonts w:eastAsia="Times New Roman" w:cs="Times New Roman"/>
          <w:b/>
          <w:bCs/>
          <w:szCs w:val="24"/>
        </w:rPr>
        <w:t>Photons</w:t>
      </w:r>
      <w:r w:rsidRPr="008D5CF4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>versus</w:t>
      </w:r>
      <w:r w:rsidRPr="008D5CF4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>C</w:t>
      </w:r>
      <w:r w:rsidRPr="008D5CF4">
        <w:rPr>
          <w:rFonts w:eastAsia="Times New Roman" w:cs="Times New Roman"/>
          <w:b/>
          <w:bCs/>
          <w:szCs w:val="24"/>
        </w:rPr>
        <w:t xml:space="preserve">arbon </w:t>
      </w:r>
      <w:r>
        <w:rPr>
          <w:rFonts w:eastAsia="Times New Roman" w:cs="Times New Roman"/>
          <w:b/>
          <w:bCs/>
          <w:szCs w:val="24"/>
        </w:rPr>
        <w:t>I</w:t>
      </w:r>
      <w:r w:rsidRPr="008D5CF4">
        <w:rPr>
          <w:rFonts w:eastAsia="Times New Roman" w:cs="Times New Roman"/>
          <w:b/>
          <w:bCs/>
          <w:szCs w:val="24"/>
        </w:rPr>
        <w:t xml:space="preserve">ons in </w:t>
      </w:r>
      <w:r>
        <w:rPr>
          <w:rFonts w:eastAsia="Times New Roman" w:cs="Times New Roman"/>
          <w:b/>
          <w:bCs/>
          <w:szCs w:val="24"/>
        </w:rPr>
        <w:t>Single Fraction</w:t>
      </w:r>
      <w:r w:rsidRPr="008D5CF4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>T</w:t>
      </w:r>
      <w:r w:rsidRPr="008D5CF4">
        <w:rPr>
          <w:rFonts w:eastAsia="Times New Roman" w:cs="Times New Roman"/>
          <w:b/>
          <w:bCs/>
          <w:szCs w:val="24"/>
        </w:rPr>
        <w:t xml:space="preserve">herapy of </w:t>
      </w:r>
      <w:r>
        <w:rPr>
          <w:rFonts w:eastAsia="Times New Roman" w:cs="Times New Roman"/>
          <w:b/>
          <w:bCs/>
          <w:szCs w:val="24"/>
        </w:rPr>
        <w:t>L</w:t>
      </w:r>
      <w:r w:rsidRPr="008D5CF4">
        <w:rPr>
          <w:rFonts w:eastAsia="Times New Roman" w:cs="Times New Roman"/>
          <w:b/>
          <w:bCs/>
          <w:szCs w:val="24"/>
        </w:rPr>
        <w:t xml:space="preserve">ung </w:t>
      </w:r>
      <w:r>
        <w:rPr>
          <w:rFonts w:eastAsia="Times New Roman" w:cs="Times New Roman"/>
          <w:b/>
          <w:bCs/>
          <w:szCs w:val="24"/>
        </w:rPr>
        <w:t>C</w:t>
      </w:r>
      <w:r w:rsidRPr="008D5CF4">
        <w:rPr>
          <w:rFonts w:eastAsia="Times New Roman" w:cs="Times New Roman"/>
          <w:b/>
          <w:bCs/>
          <w:szCs w:val="24"/>
        </w:rPr>
        <w:t>ancer</w:t>
      </w:r>
    </w:p>
    <w:p w14:paraId="4FC2AE42" w14:textId="4D904A32" w:rsidR="00D518AF" w:rsidRDefault="00D518AF" w:rsidP="00D518AF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Cs/>
          <w:sz w:val="20"/>
          <w:szCs w:val="24"/>
          <w:vertAlign w:val="superscript"/>
        </w:rPr>
      </w:pPr>
      <w:proofErr w:type="gramStart"/>
      <w:r>
        <w:rPr>
          <w:rFonts w:eastAsia="Times New Roman" w:cs="Times New Roman"/>
          <w:bCs/>
          <w:szCs w:val="24"/>
        </w:rPr>
        <w:t xml:space="preserve">Kristjan </w:t>
      </w:r>
      <w:r w:rsidRPr="00945960">
        <w:rPr>
          <w:rFonts w:eastAsia="Times New Roman" w:cs="Times New Roman"/>
          <w:bCs/>
          <w:szCs w:val="24"/>
        </w:rPr>
        <w:t>Anderle</w:t>
      </w:r>
      <w:r w:rsidRPr="00945960">
        <w:rPr>
          <w:rFonts w:eastAsia="Times New Roman" w:cs="Times New Roman"/>
          <w:bCs/>
          <w:szCs w:val="24"/>
          <w:vertAlign w:val="superscript"/>
        </w:rPr>
        <w:t>1</w:t>
      </w:r>
      <w:r>
        <w:rPr>
          <w:rFonts w:eastAsia="Times New Roman" w:cs="Times New Roman"/>
          <w:bCs/>
          <w:szCs w:val="24"/>
        </w:rPr>
        <w:t xml:space="preserve">, </w:t>
      </w:r>
      <w:proofErr w:type="spellStart"/>
      <w:r>
        <w:rPr>
          <w:rFonts w:eastAsia="Times New Roman" w:cs="Times New Roman"/>
          <w:bCs/>
          <w:szCs w:val="24"/>
        </w:rPr>
        <w:t>Joep</w:t>
      </w:r>
      <w:proofErr w:type="spellEnd"/>
      <w:r w:rsidRPr="00945960">
        <w:rPr>
          <w:rFonts w:eastAsia="Times New Roman" w:cs="Times New Roman"/>
          <w:bCs/>
          <w:szCs w:val="24"/>
        </w:rPr>
        <w:t xml:space="preserve"> Stroom</w:t>
      </w:r>
      <w:r w:rsidRPr="00945960">
        <w:rPr>
          <w:rFonts w:eastAsia="Times New Roman" w:cs="Times New Roman"/>
          <w:bCs/>
          <w:szCs w:val="24"/>
          <w:vertAlign w:val="superscript"/>
        </w:rPr>
        <w:t>2</w:t>
      </w:r>
      <w:r>
        <w:rPr>
          <w:rFonts w:eastAsia="Times New Roman" w:cs="Times New Roman"/>
          <w:bCs/>
          <w:szCs w:val="24"/>
        </w:rPr>
        <w:t xml:space="preserve">, </w:t>
      </w:r>
      <w:proofErr w:type="spellStart"/>
      <w:r>
        <w:rPr>
          <w:rFonts w:eastAsia="Times New Roman" w:cs="Times New Roman"/>
          <w:bCs/>
          <w:szCs w:val="24"/>
        </w:rPr>
        <w:t>Nuno</w:t>
      </w:r>
      <w:proofErr w:type="spellEnd"/>
      <w:r w:rsidRPr="00945960">
        <w:rPr>
          <w:rFonts w:eastAsia="Times New Roman" w:cs="Times New Roman"/>
          <w:bCs/>
          <w:szCs w:val="24"/>
        </w:rPr>
        <w:t xml:space="preserve"> Pimentel</w:t>
      </w:r>
      <w:r w:rsidRPr="00945960">
        <w:rPr>
          <w:rFonts w:eastAsia="Times New Roman" w:cs="Times New Roman"/>
          <w:bCs/>
          <w:szCs w:val="24"/>
          <w:vertAlign w:val="superscript"/>
        </w:rPr>
        <w:t>2</w:t>
      </w:r>
      <w:r>
        <w:rPr>
          <w:rFonts w:eastAsia="Times New Roman" w:cs="Times New Roman"/>
          <w:bCs/>
          <w:szCs w:val="24"/>
        </w:rPr>
        <w:t>, Carlo</w:t>
      </w:r>
      <w:r w:rsidRPr="00945960">
        <w:rPr>
          <w:rFonts w:eastAsia="Times New Roman" w:cs="Times New Roman"/>
          <w:bCs/>
          <w:szCs w:val="24"/>
        </w:rPr>
        <w:t xml:space="preserve"> Greco</w:t>
      </w:r>
      <w:r w:rsidRPr="00945960">
        <w:rPr>
          <w:rFonts w:eastAsia="Times New Roman" w:cs="Times New Roman"/>
          <w:bCs/>
          <w:szCs w:val="24"/>
          <w:vertAlign w:val="superscript"/>
        </w:rPr>
        <w:t>2</w:t>
      </w:r>
      <w:r>
        <w:rPr>
          <w:rFonts w:eastAsia="Times New Roman" w:cs="Times New Roman"/>
          <w:bCs/>
          <w:szCs w:val="24"/>
        </w:rPr>
        <w:t>, Marco</w:t>
      </w:r>
      <w:r w:rsidRPr="00945960">
        <w:rPr>
          <w:rFonts w:eastAsia="Times New Roman" w:cs="Times New Roman"/>
          <w:bCs/>
          <w:szCs w:val="24"/>
        </w:rPr>
        <w:t xml:space="preserve"> Durante</w:t>
      </w:r>
      <w:r w:rsidRPr="00945960">
        <w:rPr>
          <w:rFonts w:eastAsia="Times New Roman" w:cs="Times New Roman"/>
          <w:bCs/>
          <w:szCs w:val="24"/>
          <w:vertAlign w:val="superscript"/>
        </w:rPr>
        <w:t>1</w:t>
      </w:r>
      <w:r>
        <w:rPr>
          <w:rFonts w:eastAsia="Times New Roman" w:cs="Times New Roman"/>
          <w:bCs/>
          <w:szCs w:val="24"/>
        </w:rPr>
        <w:t xml:space="preserve"> and Christian</w:t>
      </w:r>
      <w:r w:rsidRPr="00945960">
        <w:rPr>
          <w:rFonts w:eastAsia="Times New Roman" w:cs="Times New Roman"/>
          <w:bCs/>
          <w:szCs w:val="24"/>
        </w:rPr>
        <w:t xml:space="preserve"> Graeff</w:t>
      </w:r>
      <w:r w:rsidRPr="00945960">
        <w:rPr>
          <w:rFonts w:eastAsia="Times New Roman" w:cs="Times New Roman"/>
          <w:bCs/>
          <w:szCs w:val="24"/>
          <w:vertAlign w:val="superscript"/>
        </w:rPr>
        <w:t>1</w:t>
      </w:r>
      <w:r w:rsidRPr="00945960">
        <w:rPr>
          <w:rFonts w:eastAsia="Times New Roman" w:cs="Times New Roman"/>
          <w:bCs/>
          <w:szCs w:val="24"/>
        </w:rPr>
        <w:t>.</w:t>
      </w:r>
      <w:proofErr w:type="gramEnd"/>
      <w:r w:rsidRPr="00945960">
        <w:rPr>
          <w:rFonts w:eastAsia="Times New Roman" w:cs="Times New Roman"/>
          <w:bCs/>
          <w:szCs w:val="24"/>
        </w:rPr>
        <w:br/>
      </w:r>
    </w:p>
    <w:p w14:paraId="7AA3F0F7" w14:textId="5C56F2F8" w:rsidR="00D518AF" w:rsidRPr="00594252" w:rsidRDefault="00D518AF" w:rsidP="00D518AF">
      <w:pPr>
        <w:spacing w:before="100" w:beforeAutospacing="1" w:after="100" w:afterAutospacing="1" w:line="240" w:lineRule="auto"/>
        <w:jc w:val="left"/>
        <w:outlineLvl w:val="3"/>
        <w:rPr>
          <w:lang w:val="en-GB"/>
        </w:rPr>
      </w:pPr>
      <w:r w:rsidRPr="005039DD">
        <w:rPr>
          <w:rFonts w:eastAsia="Times New Roman" w:cs="Times New Roman"/>
          <w:bCs/>
          <w:sz w:val="20"/>
          <w:szCs w:val="24"/>
          <w:vertAlign w:val="superscript"/>
        </w:rPr>
        <w:t>1</w:t>
      </w:r>
      <w:r w:rsidRPr="008F5633">
        <w:t xml:space="preserve">GSI Helmholtz Centre for Heavy Ion Research, </w:t>
      </w:r>
      <w:proofErr w:type="spellStart"/>
      <w:r>
        <w:t>Planckstr</w:t>
      </w:r>
      <w:proofErr w:type="spellEnd"/>
      <w:r>
        <w:t xml:space="preserve">. </w:t>
      </w:r>
      <w:proofErr w:type="gramStart"/>
      <w:r>
        <w:t xml:space="preserve">1, 64291 </w:t>
      </w:r>
      <w:r w:rsidRPr="008F5633">
        <w:t>Darmstadt, Germany.</w:t>
      </w:r>
      <w:proofErr w:type="gramEnd"/>
      <w:r w:rsidRPr="008F5633">
        <w:br/>
      </w:r>
      <w:proofErr w:type="gramStart"/>
      <w:r w:rsidRPr="00594252">
        <w:rPr>
          <w:rFonts w:eastAsia="Times New Roman" w:cs="Times New Roman"/>
          <w:bCs/>
          <w:sz w:val="20"/>
          <w:szCs w:val="24"/>
          <w:vertAlign w:val="superscript"/>
          <w:lang w:val="en-GB"/>
        </w:rPr>
        <w:t>2</w:t>
      </w:r>
      <w:proofErr w:type="spellStart"/>
      <w:r>
        <w:t>Champalimaud</w:t>
      </w:r>
      <w:proofErr w:type="spellEnd"/>
      <w:r>
        <w:t xml:space="preserve"> Centre for the Unknown</w:t>
      </w:r>
      <w:r w:rsidRPr="00594252">
        <w:rPr>
          <w:lang w:val="en-GB"/>
        </w:rPr>
        <w:t xml:space="preserve">, </w:t>
      </w:r>
      <w:r>
        <w:rPr>
          <w:rStyle w:val="widget-pane-section-info-text"/>
        </w:rPr>
        <w:t>Av. Brasília,</w:t>
      </w:r>
      <w:r w:rsidR="00A56A38">
        <w:rPr>
          <w:rStyle w:val="widget-pane-section-info-text"/>
        </w:rPr>
        <w:t xml:space="preserve"> </w:t>
      </w:r>
      <w:r>
        <w:rPr>
          <w:rStyle w:val="widget-pane-section-info-text"/>
        </w:rPr>
        <w:t>1400-038</w:t>
      </w:r>
      <w:r w:rsidRPr="00594252">
        <w:rPr>
          <w:lang w:val="en-GB"/>
        </w:rPr>
        <w:t xml:space="preserve"> Lisbon, Portugal.</w:t>
      </w:r>
      <w:proofErr w:type="gramEnd"/>
    </w:p>
    <w:p w14:paraId="15CB5F0E" w14:textId="77777777" w:rsidR="00D518AF" w:rsidRPr="00EB0397" w:rsidRDefault="00D518AF" w:rsidP="00D518AF">
      <w:pPr>
        <w:tabs>
          <w:tab w:val="left" w:pos="3402"/>
        </w:tabs>
        <w:rPr>
          <w:rFonts w:eastAsia="Times New Roman" w:cs="Times New Roman"/>
          <w:b/>
          <w:bCs/>
          <w:szCs w:val="24"/>
        </w:rPr>
      </w:pPr>
    </w:p>
    <w:p w14:paraId="360A5B2D" w14:textId="77777777" w:rsidR="00D518AF" w:rsidRPr="00594252" w:rsidRDefault="00D518AF" w:rsidP="00D518AF">
      <w:pPr>
        <w:tabs>
          <w:tab w:val="left" w:pos="3402"/>
        </w:tabs>
        <w:rPr>
          <w:rFonts w:eastAsia="Times New Roman" w:cs="Times New Roman"/>
          <w:b/>
          <w:bCs/>
          <w:szCs w:val="24"/>
          <w:lang w:val="en-GB"/>
        </w:rPr>
      </w:pPr>
      <w:r w:rsidRPr="00594252">
        <w:rPr>
          <w:rFonts w:eastAsia="Times New Roman" w:cs="Times New Roman"/>
          <w:b/>
          <w:bCs/>
          <w:szCs w:val="24"/>
          <w:lang w:val="en-GB"/>
        </w:rPr>
        <w:t xml:space="preserve">Corresponding author: </w:t>
      </w:r>
      <w:r w:rsidRPr="00594252">
        <w:rPr>
          <w:rFonts w:eastAsia="Times New Roman" w:cs="Times New Roman"/>
          <w:b/>
          <w:bCs/>
          <w:szCs w:val="24"/>
          <w:lang w:val="en-GB"/>
        </w:rPr>
        <w:tab/>
        <w:t>Kristjan Anderle</w:t>
      </w:r>
    </w:p>
    <w:p w14:paraId="4658A4F0" w14:textId="77777777" w:rsidR="00D518AF" w:rsidRPr="00594252" w:rsidRDefault="00D518AF" w:rsidP="00D518AF">
      <w:pPr>
        <w:tabs>
          <w:tab w:val="left" w:pos="3402"/>
        </w:tabs>
        <w:rPr>
          <w:rFonts w:eastAsia="Times New Roman" w:cs="Times New Roman"/>
          <w:b/>
          <w:bCs/>
          <w:szCs w:val="24"/>
          <w:lang w:val="en-GB"/>
        </w:rPr>
      </w:pPr>
      <w:r w:rsidRPr="00594252">
        <w:rPr>
          <w:rFonts w:eastAsia="Times New Roman" w:cs="Times New Roman"/>
          <w:b/>
          <w:bCs/>
          <w:szCs w:val="24"/>
          <w:lang w:val="en-GB"/>
        </w:rPr>
        <w:t>Email</w:t>
      </w:r>
      <w:r w:rsidRPr="00594252">
        <w:rPr>
          <w:rFonts w:eastAsia="Times New Roman" w:cs="Times New Roman"/>
          <w:b/>
          <w:bCs/>
          <w:szCs w:val="24"/>
          <w:lang w:val="en-GB"/>
        </w:rPr>
        <w:tab/>
      </w:r>
      <w:hyperlink r:id="rId8" w:history="1">
        <w:r w:rsidRPr="00594252">
          <w:rPr>
            <w:rStyle w:val="Hyperlink"/>
            <w:rFonts w:eastAsia="Times New Roman" w:cs="Times New Roman"/>
            <w:szCs w:val="24"/>
            <w:lang w:val="en-GB"/>
          </w:rPr>
          <w:t>k.anderle@gsi.de</w:t>
        </w:r>
      </w:hyperlink>
    </w:p>
    <w:p w14:paraId="51BC71FD" w14:textId="77777777" w:rsidR="00D518AF" w:rsidRPr="00594252" w:rsidRDefault="00D518AF" w:rsidP="00D518AF">
      <w:pPr>
        <w:tabs>
          <w:tab w:val="left" w:pos="3402"/>
        </w:tabs>
        <w:rPr>
          <w:rFonts w:eastAsia="Times New Roman" w:cs="Times New Roman"/>
          <w:b/>
          <w:bCs/>
          <w:szCs w:val="24"/>
          <w:lang w:val="en-GB"/>
        </w:rPr>
      </w:pPr>
      <w:r w:rsidRPr="00594252">
        <w:rPr>
          <w:rFonts w:eastAsia="Times New Roman" w:cs="Times New Roman"/>
          <w:b/>
          <w:bCs/>
          <w:szCs w:val="24"/>
          <w:lang w:val="en-GB"/>
        </w:rPr>
        <w:t>Phone</w:t>
      </w:r>
      <w:r w:rsidRPr="00594252">
        <w:rPr>
          <w:rFonts w:eastAsia="Times New Roman" w:cs="Times New Roman"/>
          <w:b/>
          <w:bCs/>
          <w:szCs w:val="24"/>
          <w:lang w:val="en-GB"/>
        </w:rPr>
        <w:tab/>
        <w:t>+49 6519 71 2702</w:t>
      </w:r>
    </w:p>
    <w:p w14:paraId="456DD8D7" w14:textId="77777777" w:rsidR="00D518AF" w:rsidRDefault="00D518AF" w:rsidP="00D518AF">
      <w:pPr>
        <w:tabs>
          <w:tab w:val="left" w:pos="3402"/>
        </w:tabs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Fax </w:t>
      </w:r>
      <w:r>
        <w:rPr>
          <w:rFonts w:eastAsia="Times New Roman" w:cs="Times New Roman"/>
          <w:b/>
          <w:bCs/>
          <w:szCs w:val="24"/>
        </w:rPr>
        <w:tab/>
        <w:t>+49 6519 71 2106</w:t>
      </w:r>
    </w:p>
    <w:p w14:paraId="22249975" w14:textId="77777777" w:rsidR="00D518AF" w:rsidRDefault="00D518AF" w:rsidP="00D518AF">
      <w:pPr>
        <w:tabs>
          <w:tab w:val="left" w:pos="3402"/>
        </w:tabs>
        <w:rPr>
          <w:rFonts w:eastAsia="Times New Roman" w:cs="Times New Roman"/>
          <w:b/>
          <w:bCs/>
          <w:szCs w:val="24"/>
        </w:rPr>
      </w:pPr>
    </w:p>
    <w:p w14:paraId="711FDFD0" w14:textId="69495605" w:rsidR="00D518AF" w:rsidRDefault="00D518AF" w:rsidP="00D518AF">
      <w:pPr>
        <w:tabs>
          <w:tab w:val="left" w:pos="3402"/>
        </w:tabs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Keywords: SDRT, particle therapy, lung cancer, motion mitigation, single fraction</w:t>
      </w:r>
    </w:p>
    <w:p w14:paraId="57C630C2" w14:textId="3D75EBF6" w:rsidR="00D518AF" w:rsidRDefault="00D518AF">
      <w:pPr>
        <w:spacing w:line="276" w:lineRule="auto"/>
        <w:jc w:val="left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br w:type="page"/>
      </w:r>
    </w:p>
    <w:p w14:paraId="56FD40EE" w14:textId="4491F3DB" w:rsidR="001622D8" w:rsidRPr="001622D8" w:rsidRDefault="00D518AF" w:rsidP="001622D8">
      <w:pPr>
        <w:rPr>
          <w:b/>
        </w:rPr>
      </w:pPr>
      <w:r>
        <w:rPr>
          <w:b/>
        </w:rPr>
        <w:lastRenderedPageBreak/>
        <w:t>Abstract</w:t>
      </w:r>
    </w:p>
    <w:p w14:paraId="00997811" w14:textId="14D43D6B" w:rsidR="004E405A" w:rsidRPr="004E405A" w:rsidRDefault="004E405A">
      <w:pPr>
        <w:rPr>
          <w:ins w:id="4" w:author="Kristjan Anderle" w:date="2016-01-15T10:12:00Z"/>
          <w:b/>
          <w:rPrChange w:id="5" w:author="Kristjan Anderle" w:date="2016-01-15T10:12:00Z">
            <w:rPr>
              <w:ins w:id="6" w:author="Kristjan Anderle" w:date="2016-01-15T10:12:00Z"/>
            </w:rPr>
          </w:rPrChange>
        </w:rPr>
      </w:pPr>
      <w:ins w:id="7" w:author="Kristjan Anderle" w:date="2016-01-15T10:12:00Z">
        <w:r>
          <w:rPr>
            <w:b/>
          </w:rPr>
          <w:t>Pur</w:t>
        </w:r>
      </w:ins>
      <w:ins w:id="8" w:author="Kristjan Anderle" w:date="2016-01-15T10:13:00Z">
        <w:r>
          <w:rPr>
            <w:b/>
          </w:rPr>
          <w:t>pose</w:t>
        </w:r>
      </w:ins>
    </w:p>
    <w:p w14:paraId="2D44EA4B" w14:textId="77777777" w:rsidR="004E405A" w:rsidRDefault="005039DD">
      <w:pPr>
        <w:rPr>
          <w:ins w:id="9" w:author="Kristjan Anderle" w:date="2016-01-15T10:13:00Z"/>
        </w:rPr>
      </w:pPr>
      <w:r>
        <w:t xml:space="preserve">Single </w:t>
      </w:r>
      <w:r w:rsidR="00BA519E">
        <w:t>dose</w:t>
      </w:r>
      <w:r>
        <w:t xml:space="preserve"> </w:t>
      </w:r>
      <w:r w:rsidR="00BA519E">
        <w:t>image guided radiation therapy (SD</w:t>
      </w:r>
      <w:r>
        <w:t xml:space="preserve">RT) shows good results for lung cancer treatment. </w:t>
      </w:r>
      <w:r w:rsidR="00D518AF">
        <w:t>Better normal tissue sparing might be achieved with s</w:t>
      </w:r>
      <w:r>
        <w:t>canned carbon ion therapy (</w:t>
      </w:r>
      <w:proofErr w:type="spellStart"/>
      <w:r>
        <w:t>CiT</w:t>
      </w:r>
      <w:proofErr w:type="spellEnd"/>
      <w:r>
        <w:t>)</w:t>
      </w:r>
      <w:r w:rsidR="00D518AF">
        <w:t>. Therefore a</w:t>
      </w:r>
      <w:r>
        <w:t xml:space="preserve">n in silico trial was conducted to find potential advantages of and patients suited for </w:t>
      </w:r>
      <w:proofErr w:type="spellStart"/>
      <w:r>
        <w:t>CiT.</w:t>
      </w:r>
      <w:proofErr w:type="spellEnd"/>
      <w:r>
        <w:t xml:space="preserve"> </w:t>
      </w:r>
    </w:p>
    <w:p w14:paraId="06CDA18A" w14:textId="32F1E1B6" w:rsidR="004E405A" w:rsidRPr="004E405A" w:rsidRDefault="004E405A">
      <w:pPr>
        <w:rPr>
          <w:ins w:id="10" w:author="Kristjan Anderle" w:date="2016-01-15T10:13:00Z"/>
          <w:b/>
          <w:rPrChange w:id="11" w:author="Kristjan Anderle" w:date="2016-01-15T10:13:00Z">
            <w:rPr>
              <w:ins w:id="12" w:author="Kristjan Anderle" w:date="2016-01-15T10:13:00Z"/>
            </w:rPr>
          </w:rPrChange>
        </w:rPr>
      </w:pPr>
      <w:ins w:id="13" w:author="Kristjan Anderle" w:date="2016-01-15T10:13:00Z">
        <w:r>
          <w:rPr>
            <w:b/>
          </w:rPr>
          <w:t>Methods</w:t>
        </w:r>
      </w:ins>
    </w:p>
    <w:p w14:paraId="79D83474" w14:textId="1DDA2B11" w:rsidR="00A810F3" w:rsidRDefault="005039DD">
      <w:pPr>
        <w:rPr>
          <w:ins w:id="14" w:author="Kristjan Anderle" w:date="2016-01-15T11:02:00Z"/>
        </w:rPr>
      </w:pPr>
      <w:r>
        <w:t>For 19 p</w:t>
      </w:r>
      <w:r w:rsidRPr="00F21D66">
        <w:t>atients</w:t>
      </w:r>
      <w:r>
        <w:t xml:space="preserve"> </w:t>
      </w:r>
      <w:r w:rsidRPr="00F21D66">
        <w:t xml:space="preserve">treated with </w:t>
      </w:r>
      <w:r w:rsidR="00BA519E">
        <w:t>SDRT</w:t>
      </w:r>
      <w:r>
        <w:t xml:space="preserve">, </w:t>
      </w:r>
      <w:proofErr w:type="spellStart"/>
      <w:r>
        <w:t>CiT</w:t>
      </w:r>
      <w:proofErr w:type="spellEnd"/>
      <w:r>
        <w:t xml:space="preserve"> plans</w:t>
      </w:r>
      <w:r w:rsidR="00542E89">
        <w:t xml:space="preserve"> were calculated</w:t>
      </w:r>
      <w:r w:rsidR="006137B4">
        <w:t xml:space="preserve"> on 4DCTs with simulated breathing motion</w:t>
      </w:r>
      <w:r w:rsidR="00542E89">
        <w:t>.</w:t>
      </w:r>
      <w:r w:rsidR="002A47F9">
        <w:t xml:space="preserve"> </w:t>
      </w:r>
      <w:r w:rsidR="00542E89">
        <w:t>Prescribed target dose was</w:t>
      </w:r>
      <w:r>
        <w:t xml:space="preserve"> </w:t>
      </w:r>
      <w:r w:rsidRPr="00F21D66">
        <w:t>24</w:t>
      </w:r>
      <w:r>
        <w:t> </w:t>
      </w:r>
      <w:r w:rsidRPr="00F21D66">
        <w:t>Gy</w:t>
      </w:r>
      <w:r w:rsidR="00542E89">
        <w:t xml:space="preserve"> in single fraction</w:t>
      </w:r>
      <w:r w:rsidRPr="00F21D66">
        <w:t xml:space="preserve"> </w:t>
      </w:r>
      <w:r>
        <w:t>and</w:t>
      </w:r>
      <w:r w:rsidRPr="00F21D66">
        <w:t xml:space="preserve"> </w:t>
      </w:r>
      <w:r>
        <w:t xml:space="preserve">OAR </w:t>
      </w:r>
      <w:r w:rsidRPr="00F21D66">
        <w:t>const</w:t>
      </w:r>
      <w:r>
        <w:t>raints</w:t>
      </w:r>
      <w:r w:rsidR="00A4038B">
        <w:t xml:space="preserve"> used for photon planning</w:t>
      </w:r>
      <w:r w:rsidR="00542E89">
        <w:t xml:space="preserve"> were respected</w:t>
      </w:r>
      <w:r>
        <w:t>.</w:t>
      </w:r>
      <w:r w:rsidR="00410740">
        <w:t xml:space="preserve"> </w:t>
      </w:r>
      <w:r>
        <w:t>Motion was mitigated by rescanning and range-adapted ITVs. D</w:t>
      </w:r>
      <w:r w:rsidRPr="00F21D66">
        <w:t xml:space="preserve">oses </w:t>
      </w:r>
      <w:r>
        <w:t>were</w:t>
      </w:r>
      <w:r w:rsidRPr="00F21D66">
        <w:t xml:space="preserve"> compared</w:t>
      </w:r>
      <w:r>
        <w:t xml:space="preserve"> to the original </w:t>
      </w:r>
      <w:r w:rsidR="00BA519E">
        <w:t>SDRT</w:t>
      </w:r>
      <w:r>
        <w:t xml:space="preserve"> plans</w:t>
      </w:r>
      <w:r w:rsidRPr="00F21D66">
        <w:t>.</w:t>
      </w:r>
    </w:p>
    <w:p w14:paraId="0A30EE09" w14:textId="39A2A09A" w:rsidR="00A810F3" w:rsidRPr="00A810F3" w:rsidRDefault="00A810F3">
      <w:pPr>
        <w:rPr>
          <w:ins w:id="15" w:author="Kristjan Anderle" w:date="2016-01-15T11:02:00Z"/>
          <w:b/>
          <w:rPrChange w:id="16" w:author="Kristjan Anderle" w:date="2016-01-15T11:02:00Z">
            <w:rPr>
              <w:ins w:id="17" w:author="Kristjan Anderle" w:date="2016-01-15T11:02:00Z"/>
            </w:rPr>
          </w:rPrChange>
        </w:rPr>
      </w:pPr>
      <w:ins w:id="18" w:author="Kristjan Anderle" w:date="2016-01-15T11:02:00Z">
        <w:r>
          <w:rPr>
            <w:b/>
          </w:rPr>
          <w:t>Results</w:t>
        </w:r>
      </w:ins>
    </w:p>
    <w:p w14:paraId="1E2CE083" w14:textId="766134BB" w:rsidR="004E405A" w:rsidRDefault="00D518AF">
      <w:pPr>
        <w:rPr>
          <w:ins w:id="19" w:author="Kristjan Anderle" w:date="2016-01-15T10:13:00Z"/>
        </w:rPr>
      </w:pPr>
      <w:del w:id="20" w:author="Kristjan Anderle" w:date="2016-01-15T11:02:00Z">
        <w:r w:rsidDel="00A810F3">
          <w:delText xml:space="preserve"> </w:delText>
        </w:r>
      </w:del>
      <w:r w:rsidR="005039DD">
        <w:t xml:space="preserve">CTV coverage was </w:t>
      </w:r>
      <w:r w:rsidR="00542E89">
        <w:t xml:space="preserve">the same in SDRT and </w:t>
      </w:r>
      <w:proofErr w:type="spellStart"/>
      <w:r w:rsidR="00542E89">
        <w:t>CiT</w:t>
      </w:r>
      <w:r w:rsidR="005039DD">
        <w:t>.</w:t>
      </w:r>
      <w:proofErr w:type="spellEnd"/>
      <w:r w:rsidR="005039DD">
        <w:t xml:space="preserve"> The field-specific PTV including </w:t>
      </w:r>
      <w:r w:rsidR="001D1886">
        <w:t xml:space="preserve">range margins for </w:t>
      </w:r>
      <w:proofErr w:type="spellStart"/>
      <w:r w:rsidR="001D1886">
        <w:t>CiT</w:t>
      </w:r>
      <w:proofErr w:type="spellEnd"/>
      <w:r w:rsidR="001D1886">
        <w:t xml:space="preserve"> was </w:t>
      </w:r>
      <w:r w:rsidR="00542E89">
        <w:t>1.</w:t>
      </w:r>
      <w:r w:rsidR="007557A3">
        <w:t xml:space="preserve">5 </w:t>
      </w:r>
      <w:r w:rsidR="00542E89">
        <w:t>(</w:t>
      </w:r>
      <w:r w:rsidR="007557A3">
        <w:t>median</w:t>
      </w:r>
      <w:r w:rsidR="00542E89">
        <w:t xml:space="preserve">, </w:t>
      </w:r>
      <w:r w:rsidR="00BF1361">
        <w:t>25-75% 1</w:t>
      </w:r>
      <w:r w:rsidR="00D50DC5">
        <w:t>.3</w:t>
      </w:r>
      <w:r w:rsidR="00542E89">
        <w:t xml:space="preserve"> – </w:t>
      </w:r>
      <w:r w:rsidR="00BF1361">
        <w:t>2.1</w:t>
      </w:r>
      <w:r w:rsidR="00542E89">
        <w:t xml:space="preserve">) </w:t>
      </w:r>
      <w:r w:rsidR="005039DD">
        <w:t xml:space="preserve">times larger than for </w:t>
      </w:r>
      <w:r w:rsidR="00BA519E">
        <w:t>SDRT</w:t>
      </w:r>
      <w:r w:rsidR="005039DD">
        <w:t xml:space="preserve">. </w:t>
      </w:r>
      <w:r w:rsidR="006C3D93">
        <w:t>Nevertheless, m</w:t>
      </w:r>
      <w:r w:rsidR="005039DD">
        <w:t>axim</w:t>
      </w:r>
      <w:r w:rsidR="00635323">
        <w:t xml:space="preserve">um point dose and </w:t>
      </w:r>
      <w:r w:rsidR="001C09EF">
        <w:t xml:space="preserve">mean dose </w:t>
      </w:r>
      <w:r w:rsidR="005039DD">
        <w:t xml:space="preserve">in OAR were higher in </w:t>
      </w:r>
      <w:r w:rsidR="00BA519E">
        <w:t>SDRT</w:t>
      </w:r>
      <w:r w:rsidR="001D0293">
        <w:t xml:space="preserve"> </w:t>
      </w:r>
      <w:r w:rsidR="00F26CF0">
        <w:t xml:space="preserve">by </w:t>
      </w:r>
      <w:r w:rsidR="00542E89">
        <w:t>2.</w:t>
      </w:r>
      <w:r w:rsidR="007557A3">
        <w:t>5</w:t>
      </w:r>
      <w:r w:rsidR="00542E89">
        <w:t xml:space="preserve"> (</w:t>
      </w:r>
      <w:r w:rsidR="00BF1361">
        <w:t>0.3– 4.8</w:t>
      </w:r>
      <w:r w:rsidR="00542E89">
        <w:t>)</w:t>
      </w:r>
      <w:r w:rsidR="00BF1361">
        <w:t xml:space="preserve"> Gy and </w:t>
      </w:r>
      <w:r w:rsidR="007557A3">
        <w:t>0</w:t>
      </w:r>
      <w:r w:rsidR="00BF1361">
        <w:t>.</w:t>
      </w:r>
      <w:r w:rsidR="007557A3">
        <w:t>6</w:t>
      </w:r>
      <w:r w:rsidR="00BF1361">
        <w:t xml:space="preserve"> (0.2– 1.7</w:t>
      </w:r>
      <w:r w:rsidR="00542E89">
        <w:t>) Gy</w:t>
      </w:r>
      <w:r w:rsidR="005039DD">
        <w:t>, respectively. Patients with a CTV &gt; 2</w:t>
      </w:r>
      <w:r w:rsidR="00542E89">
        <w:t>.5</w:t>
      </w:r>
      <w:r w:rsidR="005039DD">
        <w:t> cc or</w:t>
      </w:r>
      <w:r w:rsidR="00542E89">
        <w:t xml:space="preserve"> with</w:t>
      </w:r>
      <w:r w:rsidR="005039DD">
        <w:t xml:space="preserve"> multiple</w:t>
      </w:r>
      <w:r w:rsidR="00542E89">
        <w:t xml:space="preserve"> lung</w:t>
      </w:r>
      <w:r w:rsidR="005039DD">
        <w:t xml:space="preserve"> lesions showed larger differences in OAR doses in favor of </w:t>
      </w:r>
      <w:proofErr w:type="spellStart"/>
      <w:r w:rsidR="005039DD">
        <w:t>CiT.</w:t>
      </w:r>
      <w:proofErr w:type="spellEnd"/>
      <w:r w:rsidR="005039DD">
        <w:t xml:space="preserve"> </w:t>
      </w:r>
    </w:p>
    <w:p w14:paraId="38217B28" w14:textId="777E6E0B" w:rsidR="004E405A" w:rsidRPr="004E405A" w:rsidRDefault="004E405A">
      <w:pPr>
        <w:rPr>
          <w:ins w:id="21" w:author="Kristjan Anderle" w:date="2016-01-15T10:13:00Z"/>
          <w:b/>
          <w:rPrChange w:id="22" w:author="Kristjan Anderle" w:date="2016-01-15T10:13:00Z">
            <w:rPr>
              <w:ins w:id="23" w:author="Kristjan Anderle" w:date="2016-01-15T10:13:00Z"/>
            </w:rPr>
          </w:rPrChange>
        </w:rPr>
      </w:pPr>
      <w:ins w:id="24" w:author="Kristjan Anderle" w:date="2016-01-15T10:13:00Z">
        <w:r>
          <w:rPr>
            <w:b/>
          </w:rPr>
          <w:t>Conclusions</w:t>
        </w:r>
      </w:ins>
    </w:p>
    <w:p w14:paraId="31F333EC" w14:textId="77777777" w:rsidR="004E405A" w:rsidRDefault="003143E2">
      <w:pPr>
        <w:rPr>
          <w:ins w:id="25" w:author="Kristjan Anderle" w:date="2016-01-15T10:14:00Z"/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Patients receive </w:t>
      </w:r>
      <w:proofErr w:type="gramStart"/>
      <w:r w:rsidR="005039DD">
        <w:rPr>
          <w:rFonts w:eastAsia="Times New Roman" w:cs="Times New Roman"/>
          <w:szCs w:val="24"/>
        </w:rPr>
        <w:t>less</w:t>
      </w:r>
      <w:r>
        <w:rPr>
          <w:rFonts w:eastAsia="Times New Roman" w:cs="Times New Roman"/>
          <w:szCs w:val="24"/>
        </w:rPr>
        <w:t xml:space="preserve"> dose</w:t>
      </w:r>
      <w:proofErr w:type="gramEnd"/>
      <w:r>
        <w:rPr>
          <w:rFonts w:eastAsia="Times New Roman" w:cs="Times New Roman"/>
          <w:szCs w:val="24"/>
        </w:rPr>
        <w:t xml:space="preserve"> in</w:t>
      </w:r>
      <w:r w:rsidR="005039DD">
        <w:rPr>
          <w:rFonts w:eastAsia="Times New Roman" w:cs="Times New Roman"/>
          <w:szCs w:val="24"/>
        </w:rPr>
        <w:t xml:space="preserve"> </w:t>
      </w:r>
      <w:r w:rsidR="00D62287">
        <w:rPr>
          <w:rFonts w:eastAsia="Times New Roman" w:cs="Times New Roman"/>
          <w:szCs w:val="24"/>
        </w:rPr>
        <w:t xml:space="preserve">critical </w:t>
      </w:r>
      <w:r w:rsidR="005039DD">
        <w:rPr>
          <w:rFonts w:eastAsia="Times New Roman" w:cs="Times New Roman"/>
          <w:szCs w:val="24"/>
        </w:rPr>
        <w:t>OAR</w:t>
      </w:r>
      <w:r w:rsidR="00D62287">
        <w:rPr>
          <w:rFonts w:eastAsia="Times New Roman" w:cs="Times New Roman"/>
          <w:szCs w:val="24"/>
        </w:rPr>
        <w:t>s</w:t>
      </w:r>
      <w:r w:rsidR="004A038E">
        <w:rPr>
          <w:rFonts w:eastAsia="Times New Roman" w:cs="Times New Roman"/>
          <w:szCs w:val="24"/>
        </w:rPr>
        <w:t xml:space="preserve"> </w:t>
      </w:r>
      <w:r w:rsidR="00D62287">
        <w:rPr>
          <w:rFonts w:eastAsia="Times New Roman" w:cs="Times New Roman"/>
          <w:szCs w:val="24"/>
        </w:rPr>
        <w:t xml:space="preserve">such as </w:t>
      </w:r>
      <w:r w:rsidR="004A038E">
        <w:rPr>
          <w:rFonts w:eastAsia="Times New Roman" w:cs="Times New Roman"/>
          <w:szCs w:val="24"/>
        </w:rPr>
        <w:t>heart, spinal cord, esophagus, trachea and aorta</w:t>
      </w:r>
      <w:r>
        <w:rPr>
          <w:rFonts w:eastAsia="Times New Roman" w:cs="Times New Roman"/>
          <w:szCs w:val="24"/>
        </w:rPr>
        <w:t xml:space="preserve"> with </w:t>
      </w:r>
      <w:proofErr w:type="spellStart"/>
      <w:r>
        <w:rPr>
          <w:rFonts w:eastAsia="Times New Roman" w:cs="Times New Roman"/>
          <w:szCs w:val="24"/>
        </w:rPr>
        <w:t>CiT</w:t>
      </w:r>
      <w:proofErr w:type="spellEnd"/>
      <w:r>
        <w:rPr>
          <w:rFonts w:eastAsia="Times New Roman" w:cs="Times New Roman"/>
          <w:szCs w:val="24"/>
        </w:rPr>
        <w:t xml:space="preserve">, </w:t>
      </w:r>
      <w:r w:rsidR="00494F9F">
        <w:rPr>
          <w:rFonts w:eastAsia="Times New Roman" w:cs="Times New Roman"/>
          <w:szCs w:val="24"/>
        </w:rPr>
        <w:t xml:space="preserve">while maintaining </w:t>
      </w:r>
      <w:r w:rsidR="00657332"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zCs w:val="24"/>
        </w:rPr>
        <w:t xml:space="preserve"> same</w:t>
      </w:r>
      <w:r w:rsidR="005039DD">
        <w:rPr>
          <w:rFonts w:eastAsia="Times New Roman" w:cs="Times New Roman"/>
          <w:szCs w:val="24"/>
        </w:rPr>
        <w:t xml:space="preserve"> target coverage. Patients with multiple or larger </w:t>
      </w:r>
      <w:r w:rsidR="00542E89">
        <w:rPr>
          <w:rFonts w:eastAsia="Times New Roman" w:cs="Times New Roman"/>
          <w:szCs w:val="24"/>
        </w:rPr>
        <w:t xml:space="preserve">lesions </w:t>
      </w:r>
      <w:r w:rsidR="00657332">
        <w:rPr>
          <w:rFonts w:eastAsia="Times New Roman" w:cs="Times New Roman"/>
          <w:szCs w:val="24"/>
        </w:rPr>
        <w:t xml:space="preserve">are particularly </w:t>
      </w:r>
      <w:r w:rsidR="005039DD">
        <w:rPr>
          <w:rFonts w:eastAsia="Times New Roman" w:cs="Times New Roman"/>
          <w:szCs w:val="24"/>
        </w:rPr>
        <w:t xml:space="preserve">suited for </w:t>
      </w:r>
      <w:proofErr w:type="spellStart"/>
      <w:r w:rsidR="005039DD">
        <w:rPr>
          <w:rFonts w:eastAsia="Times New Roman" w:cs="Times New Roman"/>
          <w:szCs w:val="24"/>
        </w:rPr>
        <w:t>CiT.</w:t>
      </w:r>
      <w:proofErr w:type="spellEnd"/>
    </w:p>
    <w:p w14:paraId="7376B593" w14:textId="49A6B8F5" w:rsidR="004E405A" w:rsidRDefault="004E405A" w:rsidP="004E405A">
      <w:pPr>
        <w:tabs>
          <w:tab w:val="left" w:pos="3402"/>
        </w:tabs>
        <w:rPr>
          <w:ins w:id="26" w:author="Kristjan Anderle" w:date="2016-01-15T10:14:00Z"/>
          <w:rFonts w:eastAsia="Times New Roman" w:cs="Times New Roman"/>
          <w:b/>
          <w:bCs/>
          <w:szCs w:val="24"/>
        </w:rPr>
      </w:pPr>
      <w:ins w:id="27" w:author="Kristjan Anderle" w:date="2016-01-15T10:14:00Z">
        <w:r>
          <w:rPr>
            <w:rFonts w:eastAsia="Times New Roman" w:cs="Times New Roman"/>
            <w:b/>
            <w:bCs/>
            <w:szCs w:val="24"/>
          </w:rPr>
          <w:t xml:space="preserve">Keywords: SDRT, particle therapy, </w:t>
        </w:r>
      </w:ins>
      <w:ins w:id="28" w:author="Kristjan Anderle" w:date="2016-01-15T10:15:00Z">
        <w:r>
          <w:rPr>
            <w:rFonts w:eastAsia="Times New Roman" w:cs="Times New Roman"/>
            <w:b/>
            <w:bCs/>
            <w:szCs w:val="24"/>
          </w:rPr>
          <w:t xml:space="preserve">non-small-cell </w:t>
        </w:r>
      </w:ins>
      <w:ins w:id="29" w:author="Kristjan Anderle" w:date="2016-01-15T10:14:00Z">
        <w:r>
          <w:rPr>
            <w:rFonts w:eastAsia="Times New Roman" w:cs="Times New Roman"/>
            <w:b/>
            <w:bCs/>
            <w:szCs w:val="24"/>
          </w:rPr>
          <w:t>lung cancer, motion mitigation</w:t>
        </w:r>
      </w:ins>
    </w:p>
    <w:p w14:paraId="38CD7193" w14:textId="5A1BB189" w:rsidR="003326EA" w:rsidRDefault="003326EA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3C8AD477" w14:textId="77777777" w:rsidR="003326EA" w:rsidRDefault="003326EA" w:rsidP="003326EA">
      <w:pPr>
        <w:pStyle w:val="berschrift1"/>
      </w:pPr>
      <w:r>
        <w:lastRenderedPageBreak/>
        <w:t>Introduction</w:t>
      </w:r>
    </w:p>
    <w:p w14:paraId="3871172B" w14:textId="49EAAEAA" w:rsidR="00F37BF9" w:rsidRPr="00F8055B" w:rsidRDefault="003326EA" w:rsidP="003326EA">
      <w:r>
        <w:t>Lung cancer is one of the leadin</w:t>
      </w:r>
      <w:r w:rsidR="004B65F9">
        <w:t>g medical problems</w:t>
      </w:r>
      <w:r w:rsidR="00CD52FF">
        <w:t xml:space="preserve"> worldwide</w:t>
      </w:r>
      <w:r w:rsidR="004B65F9">
        <w:t xml:space="preserve"> </w:t>
      </w:r>
      <w:r w:rsidR="00A00F3B">
        <w:t>with approximat</w:t>
      </w:r>
      <w:r w:rsidR="00CD52FF">
        <w:t>ely 1.4 million deaths</w:t>
      </w:r>
      <w:r w:rsidR="00A00F3B">
        <w:t xml:space="preserve"> per year </w:t>
      </w:r>
      <w:r w:rsidR="00F8055B">
        <w:fldChar w:fldCharType="begin"/>
      </w:r>
      <w:r w:rsidR="00A5559A">
        <w:instrText xml:space="preserve"> ADDIN REFMGR.CITE &lt;Refman&gt;&lt;Cite&gt;&lt;Author&gt;Jemal&lt;/Author&gt;&lt;Year&gt;2011&lt;/Year&gt;&lt;RecNum&gt;1455&lt;/RecNum&gt;&lt;IDText&gt;Global cancer statistics&lt;/IDText&gt;&lt;MDL Ref_Type="Journal"&gt;&lt;Ref_Type&gt;Journal&lt;/Ref_Type&gt;&lt;Ref_ID&gt;1455&lt;/Ref_ID&gt;&lt;Title_Primary&gt;Global cancer statistics&lt;/Title_Primary&gt;&lt;Authors_Primary&gt;Jemal,A.&lt;/Authors_Primary&gt;&lt;Authors_Primary&gt;Bray,F.&lt;/Authors_Primary&gt;&lt;Authors_Primary&gt;Center,M.M.&lt;/Authors_Primary&gt;&lt;Authors_Primary&gt;Ferlay,J.&lt;/Authors_Primary&gt;&lt;Authors_Primary&gt;Ward,E.&lt;/Authors_Primary&gt;&lt;Authors_Primary&gt;Forman,D.&lt;/Authors_Primary&gt;&lt;Date_Primary&gt;2011/3&lt;/Date_Primary&gt;&lt;Keywords&gt;Breast&lt;/Keywords&gt;&lt;Keywords&gt;cancer&lt;/Keywords&gt;&lt;Keywords&gt;diagnosis&lt;/Keywords&gt;&lt;Keywords&gt;epidemiology&lt;/Keywords&gt;&lt;Keywords&gt;Female&lt;/Keywords&gt;&lt;Keywords&gt;Humans&lt;/Keywords&gt;&lt;Keywords&gt;Incidence&lt;/Keywords&gt;&lt;Keywords&gt;Internationality&lt;/Keywords&gt;&lt;Keywords&gt;Liver&lt;/Keywords&gt;&lt;Keywords&gt;Lung&lt;/Keywords&gt;&lt;Keywords&gt;Lung cancer&lt;/Keywords&gt;&lt;Keywords&gt;Male&lt;/Keywords&gt;&lt;Keywords&gt;mortality&lt;/Keywords&gt;&lt;Keywords&gt;Neoplasms&lt;/Keywords&gt;&lt;Keywords&gt;PROGRAMS&lt;/Keywords&gt;&lt;Keywords&gt;Research&lt;/Keywords&gt;&lt;Keywords&gt;Smoking&lt;/Keywords&gt;&lt;Keywords&gt;Stage&lt;/Keywords&gt;&lt;Keywords&gt;Statistics&lt;/Keywords&gt;&lt;Keywords&gt;Survival&lt;/Keywords&gt;&lt;Reprint&gt;Not in File&lt;/Reprint&gt;&lt;Start_Page&gt;69&lt;/Start_Page&gt;&lt;End_Page&gt;90&lt;/End_Page&gt;&lt;Periodical&gt;CA Cancer J.Clin.&lt;/Periodical&gt;&lt;Volume&gt;61&lt;/Volume&gt;&lt;Issue&gt;2&lt;/Issue&gt;&lt;Misc_3&gt;caac.20107 [pii];10.3322/caac.20107 [doi]&lt;/Misc_3&gt;&lt;Address&gt;Surveillance Research, American Cancer Society, Atlanta, GA, USA. ahmedin.jemal@cancer.org&lt;/Address&gt;&lt;Web_URL&gt;PM:21296855&lt;/Web_URL&gt;&lt;ZZ_JournalStdAbbrev&gt;&lt;f name="System"&gt;CA Cancer J.Clin.&lt;/f&gt;&lt;/ZZ_JournalStdAbbrev&gt;&lt;ZZ_WorkformID&gt;1&lt;/ZZ_WorkformID&gt;&lt;/MDL&gt;&lt;/Cite&gt;&lt;/Refman&gt;</w:instrText>
      </w:r>
      <w:r w:rsidR="00F8055B">
        <w:fldChar w:fldCharType="separate"/>
      </w:r>
      <w:r w:rsidR="00537497">
        <w:rPr>
          <w:noProof/>
        </w:rPr>
        <w:t>[1]</w:t>
      </w:r>
      <w:r w:rsidR="00F8055B">
        <w:fldChar w:fldCharType="end"/>
      </w:r>
      <w:r w:rsidR="00A00F3B">
        <w:t>.</w:t>
      </w:r>
      <w:r w:rsidR="007B2655">
        <w:t xml:space="preserve"> Surgery </w:t>
      </w:r>
      <w:r w:rsidR="006C3D93">
        <w:t xml:space="preserve">is </w:t>
      </w:r>
      <w:r w:rsidR="007B2655">
        <w:t xml:space="preserve">usually the first choice in </w:t>
      </w:r>
      <w:r w:rsidR="00A00F3B">
        <w:t>treating localized n</w:t>
      </w:r>
      <w:r w:rsidR="007B2655">
        <w:t>on-small cell lung cancer (NSCLC). However</w:t>
      </w:r>
      <w:r w:rsidR="00A00F3B">
        <w:t>, in recent years</w:t>
      </w:r>
      <w:r w:rsidR="00A672A8">
        <w:t xml:space="preserve"> </w:t>
      </w:r>
      <w:r w:rsidR="00A00F3B">
        <w:t>stereotactic body-radiation therapy</w:t>
      </w:r>
      <w:r w:rsidR="00194622">
        <w:t xml:space="preserve"> with photons (</w:t>
      </w:r>
      <w:r w:rsidR="00BA519E">
        <w:t>SBRT</w:t>
      </w:r>
      <w:r w:rsidR="00194622">
        <w:t>)</w:t>
      </w:r>
      <w:r w:rsidR="008D2FE3">
        <w:t xml:space="preserve"> showed v</w:t>
      </w:r>
      <w:r w:rsidR="00AE1AE6">
        <w:t>ery promising results, with</w:t>
      </w:r>
      <w:r w:rsidR="008D2FE3">
        <w:t xml:space="preserve"> high</w:t>
      </w:r>
      <w:r w:rsidR="00AE1AE6">
        <w:t xml:space="preserve"> local</w:t>
      </w:r>
      <w:r w:rsidR="008D2FE3">
        <w:t xml:space="preserve"> control-rate</w:t>
      </w:r>
      <w:r w:rsidR="00CD52FF">
        <w:t>s</w:t>
      </w:r>
      <w:r w:rsidR="008D2FE3">
        <w:t xml:space="preserve"> of NSCL</w:t>
      </w:r>
      <w:r w:rsidR="00276C6E">
        <w:t xml:space="preserve">C </w:t>
      </w:r>
      <w:r w:rsidR="00F8055B">
        <w:fldChar w:fldCharType="begin">
          <w:fldData xml:space="preserve">PFJlZm1hbj48Q2l0ZT48QXV0aG9yPkJhdW1hbm48L0F1dGhvcj48WWVhcj4yMDA5PC9ZZWFyPjxS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</w:fldData>
        </w:fldChar>
      </w:r>
      <w:r w:rsidR="00A5559A">
        <w:instrText xml:space="preserve"> ADDIN REFMGR.CITE </w:instrText>
      </w:r>
      <w:r w:rsidR="00A5559A">
        <w:fldChar w:fldCharType="begin">
          <w:fldData xml:space="preserve">PFJlZm1hbj48Q2l0ZT48QXV0aG9yPkJhdW1hbm48L0F1dGhvcj48WWVhcj4yMDA5PC9ZZWFyPjxS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</w:fldData>
        </w:fldChar>
      </w:r>
      <w:r w:rsidR="00A5559A">
        <w:instrText xml:space="preserve"> ADDIN EN.CITE.DATA </w:instrText>
      </w:r>
      <w:r w:rsidR="00A5559A">
        <w:fldChar w:fldCharType="end"/>
      </w:r>
      <w:r w:rsidR="00F8055B">
        <w:fldChar w:fldCharType="separate"/>
      </w:r>
      <w:r w:rsidR="00EC65BC">
        <w:rPr>
          <w:noProof/>
        </w:rPr>
        <w:t>[2-7]</w:t>
      </w:r>
      <w:r w:rsidR="00F8055B">
        <w:fldChar w:fldCharType="end"/>
      </w:r>
      <w:r w:rsidR="00276C6E">
        <w:t>.</w:t>
      </w:r>
    </w:p>
    <w:p w14:paraId="65928D0F" w14:textId="5EF95E36" w:rsidR="00EA19E3" w:rsidRDefault="005039DD" w:rsidP="003326EA">
      <w:r>
        <w:t>Scanned p</w:t>
      </w:r>
      <w:r w:rsidR="00573EDB" w:rsidRPr="00F8055B">
        <w:t xml:space="preserve">article therapy (PT) can produce sharp dose gradients </w:t>
      </w:r>
      <w:r>
        <w:t>with a finite range of the beam</w:t>
      </w:r>
      <w:r w:rsidR="00573EDB" w:rsidRPr="00F8055B">
        <w:t xml:space="preserve"> and can</w:t>
      </w:r>
      <w:r w:rsidR="00AE1AE6">
        <w:t xml:space="preserve"> thus</w:t>
      </w:r>
      <w:r w:rsidR="00573EDB" w:rsidRPr="00F8055B">
        <w:t xml:space="preserve"> </w:t>
      </w:r>
      <w:r w:rsidR="00AE1AE6">
        <w:t>provide higher</w:t>
      </w:r>
      <w:r w:rsidR="00037776" w:rsidRPr="00F8055B">
        <w:t xml:space="preserve"> healthy tissue sparing</w:t>
      </w:r>
      <w:r>
        <w:t>.</w:t>
      </w:r>
      <w:r w:rsidR="00037776" w:rsidRPr="00F8055B">
        <w:t xml:space="preserve"> </w:t>
      </w:r>
      <w:r>
        <w:t xml:space="preserve">This </w:t>
      </w:r>
      <w:r w:rsidR="00037776">
        <w:t xml:space="preserve">reduces </w:t>
      </w:r>
      <w:r>
        <w:t xml:space="preserve">both side effects as well as </w:t>
      </w:r>
      <w:r w:rsidR="007E4E59">
        <w:t xml:space="preserve">the </w:t>
      </w:r>
      <w:r w:rsidR="00037776">
        <w:t xml:space="preserve">risk of </w:t>
      </w:r>
      <w:r w:rsidR="007E4E59">
        <w:t xml:space="preserve"> </w:t>
      </w:r>
      <w:r w:rsidR="00037776">
        <w:t xml:space="preserve">secondary cancer </w:t>
      </w:r>
      <w:r w:rsidR="008677A9">
        <w:fldChar w:fldCharType="begin"/>
      </w:r>
      <w:r w:rsidR="00A5559A">
        <w:instrText xml:space="preserve"> ADDIN REFMGR.CITE &lt;Refman&gt;&lt;Cite&gt;&lt;Author&gt;Newhauser&lt;/Author&gt;&lt;Year&gt;2011&lt;/Year&gt;&lt;RecNum&gt;1502&lt;/RecNum&gt;&lt;IDText&gt;Assessing the risk of second malignancies after modern radiotherapy&lt;/IDText&gt;&lt;MDL Ref_Type="Journal"&gt;&lt;Ref_Type&gt;Journal&lt;/Ref_Type&gt;&lt;Ref_ID&gt;1502&lt;/Ref_ID&gt;&lt;Title_Primary&gt;Assessing the risk of second malignancies after modern radiotherapy&lt;/Title_Primary&gt;&lt;Authors_Primary&gt;Newhauser,W.D.&lt;/Authors_Primary&gt;&lt;Authors_Primary&gt;Durante,M.&lt;/Authors_Primary&gt;&lt;Date_Primary&gt;2011/6&lt;/Date_Primary&gt;&lt;Reprint&gt;Not in File&lt;/Reprint&gt;&lt;Start_Page&gt;434&lt;/Start_Page&gt;&lt;End_Page&gt;448&lt;/End_Page&gt;&lt;Periodical&gt;Nat.Rev.Cancer&lt;/Periodical&gt;&lt;Volume&gt;11&lt;/Volume&gt;&lt;Misc_3&gt;doi:10.1038/nrc3069&lt;/Misc_3&gt;&lt;Web_URL&gt;&lt;u&gt;http://www.nature.com/nrc/journal/v11/n6/full/nrc3069.html&lt;/u&gt;&lt;/Web_URL&gt;&lt;ZZ_JournalStdAbbrev&gt;&lt;f name="System"&gt;Nat.Rev.Cancer&lt;/f&gt;&lt;/ZZ_JournalStdAbbrev&gt;&lt;ZZ_WorkformID&gt;1&lt;/ZZ_WorkformID&gt;&lt;/MDL&gt;&lt;/Cite&gt;&lt;/Refman&gt;</w:instrText>
      </w:r>
      <w:r w:rsidR="008677A9">
        <w:fldChar w:fldCharType="separate"/>
      </w:r>
      <w:r w:rsidR="00537497">
        <w:rPr>
          <w:noProof/>
        </w:rPr>
        <w:t>[8]</w:t>
      </w:r>
      <w:r w:rsidR="008677A9">
        <w:fldChar w:fldCharType="end"/>
      </w:r>
      <w:r w:rsidR="00037776">
        <w:t>.</w:t>
      </w:r>
      <w:r w:rsidR="007E4E59">
        <w:t xml:space="preserve"> Treatment </w:t>
      </w:r>
      <w:r w:rsidR="00573EDB">
        <w:t xml:space="preserve">of </w:t>
      </w:r>
      <w:r>
        <w:t xml:space="preserve">lung tumors </w:t>
      </w:r>
      <w:r w:rsidR="00573EDB">
        <w:t xml:space="preserve">with PT is still challenging due to interplay and </w:t>
      </w:r>
      <w:r w:rsidR="00194622">
        <w:t>radiological path</w:t>
      </w:r>
      <w:r w:rsidR="00452CE7">
        <w:t xml:space="preserve"> </w:t>
      </w:r>
      <w:r w:rsidR="00194622">
        <w:t>length</w:t>
      </w:r>
      <w:r w:rsidR="00573EDB">
        <w:t xml:space="preserve"> chang</w:t>
      </w:r>
      <w:r w:rsidR="00571B5A">
        <w:t>es</w:t>
      </w:r>
      <w:r>
        <w:t xml:space="preserve"> </w:t>
      </w:r>
      <w:r w:rsidR="00DF092A">
        <w:fldChar w:fldCharType="begin"/>
      </w:r>
      <w:r w:rsidR="00A5559A">
        <w:instrText xml:space="preserve"> ADDIN REFMGR.CITE &lt;Refman&gt;&lt;Cite&gt;&lt;Author&gt;Bert&lt;/Author&gt;&lt;Year&gt;2011&lt;/Year&gt;&lt;RecNum&gt;1194&lt;/RecNum&gt;&lt;IDText&gt;Motion in radiotherapy: particle therapy&lt;/IDText&gt;&lt;MDL Ref_Type="Journal"&gt;&lt;Ref_Type&gt;Journal&lt;/Ref_Type&gt;&lt;Ref_ID&gt;1194&lt;/Ref_ID&gt;&lt;Title_Primary&gt;Motion in radiotherapy: particle therapy&lt;/Title_Primary&gt;&lt;Authors_Primary&gt;Bert,C.&lt;/Authors_Primary&gt;&lt;Authors_Primary&gt;Durante,M.&lt;/Authors_Primary&gt;&lt;Date_Primary&gt;2011/8/21&lt;/Date_Primary&gt;&lt;Keywords&gt;Germany&lt;/Keywords&gt;&lt;Keywords&gt;Motion&lt;/Keywords&gt;&lt;Keywords&gt;Organ motion&lt;/Keywords&gt;&lt;Keywords&gt;Patient Positioning&lt;/Keywords&gt;&lt;Keywords&gt;planning&lt;/Keywords&gt;&lt;Keywords&gt;radiotherapy&lt;/Keywords&gt;&lt;Keywords&gt;Research&lt;/Keywords&gt;&lt;Keywords&gt;therapy&lt;/Keywords&gt;&lt;Keywords&gt;Treatment planning&lt;/Keywords&gt;&lt;Reprint&gt;Not in File&lt;/Reprint&gt;&lt;Start_Page&gt;R113&lt;/Start_Page&gt;&lt;End_Page&gt;R144&lt;/End_Page&gt;&lt;Periodical&gt;Phys.Med.Biol.&lt;/Periodical&gt;&lt;Volume&gt;56&lt;/Volume&gt;&lt;Issue&gt;16&lt;/Issue&gt;&lt;Misc_3&gt;10.1088/0031-9155/56/16/R01&lt;/Misc_3&gt;&lt;Address&gt;GSI Helmholtzzentrum fur Schwerionenforschung, Planckstr. 1, 64291 Darmstadt, Germany&lt;/Address&gt;&lt;Web_URL&gt;PM:21775795&lt;/Web_URL&gt;&lt;Web_URL_Link1&gt;file://M:\literature\pdfs\bert_2011.pdf&lt;/Web_URL_Link1&gt;&lt;ZZ_JournalFull&gt;&lt;f name="System"&gt;Physics in Medicine and Biology&lt;/f&gt;&lt;/ZZ_JournalFull&gt;&lt;ZZ_JournalStdAbbrev&gt;&lt;f name="System"&gt;Phys.Med.Biol.&lt;/f&gt;&lt;/ZZ_JournalStdAbbrev&gt;&lt;ZZ_WorkformID&gt;1&lt;/ZZ_WorkformID&gt;&lt;/MDL&gt;&lt;/Cite&gt;&lt;/Refman&gt;</w:instrText>
      </w:r>
      <w:r w:rsidR="00DF092A">
        <w:fldChar w:fldCharType="separate"/>
      </w:r>
      <w:r w:rsidR="00537497">
        <w:rPr>
          <w:noProof/>
        </w:rPr>
        <w:t>[9]</w:t>
      </w:r>
      <w:r w:rsidR="00DF092A">
        <w:fldChar w:fldCharType="end"/>
      </w:r>
      <w:r w:rsidR="00194622">
        <w:t>. The latter</w:t>
      </w:r>
      <w:r w:rsidR="007E4E59">
        <w:t xml:space="preserve"> can be substantial </w:t>
      </w:r>
      <w:r w:rsidR="00194622">
        <w:t>when dense tissue (</w:t>
      </w:r>
      <w:r>
        <w:t>e.g. the solid tumor mass</w:t>
      </w:r>
      <w:r w:rsidR="00194622">
        <w:t>) is replaced with low-density tissue (lung) due to motion</w:t>
      </w:r>
      <w:r w:rsidR="007E4E59">
        <w:t>.</w:t>
      </w:r>
      <w:r w:rsidR="00573EDB">
        <w:t xml:space="preserve"> </w:t>
      </w:r>
    </w:p>
    <w:p w14:paraId="423A5A61" w14:textId="29B28754" w:rsidR="00F81327" w:rsidRDefault="00AE1AE6" w:rsidP="004B65F9">
      <w:r>
        <w:t>Nevertheless, i</w:t>
      </w:r>
      <w:r w:rsidR="00573EDB">
        <w:t>n recent years there have been several</w:t>
      </w:r>
      <w:r w:rsidR="0023076A">
        <w:t xml:space="preserve"> clinical</w:t>
      </w:r>
      <w:r w:rsidR="00573EDB">
        <w:t xml:space="preserve"> studies using PT on </w:t>
      </w:r>
      <w:r w:rsidR="005039DD">
        <w:t xml:space="preserve">lung tumors </w:t>
      </w:r>
      <w:r w:rsidR="00573EDB">
        <w:t>with promising results</w:t>
      </w:r>
      <w:r w:rsidR="007E4E59">
        <w:t xml:space="preserve"> </w:t>
      </w:r>
      <w:r w:rsidR="00F8055B">
        <w:fldChar w:fldCharType="begin"/>
      </w:r>
      <w:r w:rsidR="00A5559A">
        <w:instrText xml:space="preserve"> ADDIN REFMGR.CITE &lt;Refman&gt;&lt;Cite&gt;&lt;Author&gt;Tsujii&lt;/Author&gt;&lt;Year&gt;2012&lt;/Year&gt;&lt;RecNum&gt;1349&lt;/RecNum&gt;&lt;IDText&gt;A review of update clinical results of carbon ion radiotherapy&lt;/IDText&gt;&lt;MDL Ref_Type="Journal"&gt;&lt;Ref_Type&gt;Journal&lt;/Ref_Type&gt;&lt;Ref_ID&gt;1349&lt;/Ref_ID&gt;&lt;Title_Primary&gt;A review of update clinical results of carbon ion radiotherapy&lt;/Title_Primary&gt;&lt;Authors_Primary&gt;Tsujii,H.&lt;/Authors_Primary&gt;&lt;Authors_Primary&gt;Kamada,T.&lt;/Authors_Primary&gt;&lt;Date_Primary&gt;2012/8&lt;/Date_Primary&gt;&lt;Keywords&gt;cancer&lt;/Keywords&gt;&lt;Keywords&gt;Carbon&lt;/Keywords&gt;&lt;Keywords&gt;carbon ions&lt;/Keywords&gt;&lt;Keywords&gt;Effective dose&lt;/Keywords&gt;&lt;Keywords&gt;ION BEAMS&lt;/Keywords&gt;&lt;Keywords&gt;Ions&lt;/Keywords&gt;&lt;Keywords&gt;Normal tissues&lt;/Keywords&gt;&lt;Keywords&gt;Photon beams&lt;/Keywords&gt;&lt;Keywords&gt;Protons&lt;/Keywords&gt;&lt;Keywords&gt;radiotherapy&lt;/Keywords&gt;&lt;Keywords&gt;Time&lt;/Keywords&gt;&lt;Keywords&gt;toxicity&lt;/Keywords&gt;&lt;Reprint&gt;Not in File&lt;/Reprint&gt;&lt;Start_Page&gt;670&lt;/Start_Page&gt;&lt;End_Page&gt;685&lt;/End_Page&gt;&lt;Periodical&gt;Jpn.J.Clin.Oncol.&lt;/Periodical&gt;&lt;Volume&gt;42&lt;/Volume&gt;&lt;Issue&gt;8&lt;/Issue&gt;&lt;User_Def_5&gt;PMC3405871&lt;/User_Def_5&gt;&lt;Misc_3&gt;hys104 [pii];10.1093/jjco/hys104 [doi]&lt;/Misc_3&gt;&lt;Address&gt;*For reprints and all correspondence: tsujii@nirs.go.jp&lt;/Address&gt;&lt;Web_URL&gt;PM:22798685&lt;/Web_URL&gt;&lt;Web_URL_Link1&gt;file://M:\literature\pdfs\Tsujii_2012.pdf&lt;/Web_URL_Link1&gt;&lt;ZZ_JournalStdAbbrev&gt;&lt;f name="System"&gt;Jpn.J.Clin.Oncol.&lt;/f&gt;&lt;/ZZ_JournalStdAbbrev&gt;&lt;ZZ_WorkformID&gt;1&lt;/ZZ_WorkformID&gt;&lt;/MDL&gt;&lt;/Cite&gt;&lt;/Refman&gt;</w:instrText>
      </w:r>
      <w:r w:rsidR="00F8055B">
        <w:fldChar w:fldCharType="separate"/>
      </w:r>
      <w:r w:rsidR="00537497">
        <w:rPr>
          <w:noProof/>
        </w:rPr>
        <w:t>[10]</w:t>
      </w:r>
      <w:r w:rsidR="00F8055B">
        <w:fldChar w:fldCharType="end"/>
      </w:r>
      <w:r w:rsidR="007E4E59">
        <w:t xml:space="preserve">. </w:t>
      </w:r>
      <w:r w:rsidR="00194622">
        <w:t>It is important to note that</w:t>
      </w:r>
      <w:r w:rsidR="007E4E59">
        <w:t xml:space="preserve"> all</w:t>
      </w:r>
      <w:r w:rsidR="00194622">
        <w:t xml:space="preserve"> of</w:t>
      </w:r>
      <w:r w:rsidR="007E4E59">
        <w:t xml:space="preserve"> these studies used passive</w:t>
      </w:r>
      <w:r>
        <w:t xml:space="preserve"> beam scattering</w:t>
      </w:r>
      <w:r w:rsidR="005039DD">
        <w:t xml:space="preserve"> avoiding the problem of interplay</w:t>
      </w:r>
      <w:r w:rsidR="00A4038B">
        <w:t xml:space="preserve"> </w:t>
      </w:r>
      <w:r w:rsidR="00494F9F">
        <w:t xml:space="preserve">between </w:t>
      </w:r>
      <w:r w:rsidR="00A4038B">
        <w:t xml:space="preserve">organ motion </w:t>
      </w:r>
      <w:r w:rsidR="00494F9F">
        <w:t xml:space="preserve">and </w:t>
      </w:r>
      <w:r w:rsidR="00A4038B">
        <w:t>scanning beam motion</w:t>
      </w:r>
      <w:r>
        <w:t xml:space="preserve">. </w:t>
      </w:r>
      <w:r w:rsidR="00350F93">
        <w:t>On the other hand, a</w:t>
      </w:r>
      <w:r w:rsidR="007E4E59">
        <w:t xml:space="preserve">ctive beam </w:t>
      </w:r>
      <w:r w:rsidR="005039DD">
        <w:t xml:space="preserve">scanning </w:t>
      </w:r>
      <w:r w:rsidR="007E4E59">
        <w:t>can provide even better dose shap</w:t>
      </w:r>
      <w:r w:rsidR="005039DD">
        <w:t>ing</w:t>
      </w:r>
      <w:r w:rsidR="007E4E59">
        <w:t xml:space="preserve"> </w:t>
      </w:r>
      <w:r w:rsidR="006C3D93">
        <w:t>which</w:t>
      </w:r>
      <w:r>
        <w:t xml:space="preserve"> </w:t>
      </w:r>
      <w:r w:rsidR="00C91B60">
        <w:t xml:space="preserve">becomes even </w:t>
      </w:r>
      <w:r w:rsidR="00194622">
        <w:t>more important</w:t>
      </w:r>
      <w:r w:rsidR="007E4E59">
        <w:t xml:space="preserve"> in </w:t>
      </w:r>
      <w:r w:rsidR="005039DD">
        <w:t xml:space="preserve">high dose </w:t>
      </w:r>
      <w:r w:rsidR="007E4E59">
        <w:t xml:space="preserve">single fractionation </w:t>
      </w:r>
      <w:r w:rsidR="00A874EE">
        <w:t>regime</w:t>
      </w:r>
      <w:r w:rsidR="005039DD">
        <w:t>s</w:t>
      </w:r>
      <w:r w:rsidR="007E4E59">
        <w:t>.</w:t>
      </w:r>
      <w:r w:rsidR="00EA19E3">
        <w:t xml:space="preserve"> Therefore an in silico study comparing photon and active scanning particle therapy </w:t>
      </w:r>
      <w:r w:rsidR="006C3D93">
        <w:t xml:space="preserve">for NSCLC </w:t>
      </w:r>
      <w:r w:rsidR="00EA19E3">
        <w:t>is necessary before clinical implementation.</w:t>
      </w:r>
    </w:p>
    <w:p w14:paraId="53AA2496" w14:textId="42597570" w:rsidR="00350F93" w:rsidRDefault="008677A9" w:rsidP="004B65F9">
      <w:r>
        <w:t>Even though</w:t>
      </w:r>
      <w:r w:rsidR="00AE1AE6">
        <w:t xml:space="preserve"> p</w:t>
      </w:r>
      <w:r w:rsidR="00A874EE">
        <w:t>rotons are mos</w:t>
      </w:r>
      <w:r>
        <w:t>t commonly used in PT</w:t>
      </w:r>
      <w:r w:rsidR="00830F15">
        <w:t xml:space="preserve"> </w:t>
      </w:r>
      <w:r w:rsidR="00830F15">
        <w:fldChar w:fldCharType="begin"/>
      </w:r>
      <w:r w:rsidR="00A5559A">
        <w:instrText xml:space="preserve"> ADDIN REFMGR.CITE &lt;Refman&gt;&lt;Cite&gt;&lt;Author&gt;Jermann&lt;/Author&gt;&lt;Year&gt;2014&lt;/Year&gt;&lt;RecNum&gt;1555&lt;/RecNum&gt;&lt;IDText&gt;Particle Therapy Statistics in 2013&lt;/IDText&gt;&lt;MDL Ref_Type="Generic"&gt;&lt;Ref_Type&gt;Generic&lt;/Ref_Type&gt;&lt;Ref_ID&gt;1555&lt;/Ref_ID&gt;&lt;Title_Primary&gt;Particle Therapy Statistics in 2013&lt;/Title_Primary&gt;&lt;Authors_Primary&gt;Jermann,M.&lt;/Authors_Primary&gt;&lt;Date_Primary&gt;2014&lt;/Date_Primary&gt;&lt;Keywords&gt;article Therapy&lt;/Keywords&gt;&lt;Keywords&gt;herapy&lt;/Keywords&gt;&lt;Keywords&gt;tatistics&lt;/Keywords&gt;&lt;Reprint&gt;Not in File&lt;/Reprint&gt;&lt;Start_Page&gt;40&lt;/Start_Page&gt;&lt;End_Page&gt;43&lt;/End_Page&gt;&lt;Periodical&gt;International Journal of Particle Therapy&lt;/Periodical&gt;&lt;Volume&gt;1&lt;/Volume&gt;&lt;Issue&gt;1&lt;/Issue&gt;&lt;ZZ_JournalFull&gt;&lt;f name="System"&gt;International Journal of Particle Therapy&lt;/f&gt;&lt;/ZZ_JournalFull&gt;&lt;ZZ_WorkformID&gt;33&lt;/ZZ_WorkformID&gt;&lt;/MDL&gt;&lt;/Cite&gt;&lt;/Refman&gt;</w:instrText>
      </w:r>
      <w:r w:rsidR="00830F15">
        <w:fldChar w:fldCharType="separate"/>
      </w:r>
      <w:r w:rsidR="00537497">
        <w:rPr>
          <w:noProof/>
        </w:rPr>
        <w:t>[11]</w:t>
      </w:r>
      <w:r w:rsidR="00830F15">
        <w:fldChar w:fldCharType="end"/>
      </w:r>
      <w:r w:rsidR="00AE1AE6">
        <w:t>,</w:t>
      </w:r>
      <w:r w:rsidR="00354850">
        <w:t>good clinical experience is availab</w:t>
      </w:r>
      <w:r w:rsidR="001E490A">
        <w:t xml:space="preserve">le also for carbon ion therapy </w:t>
      </w:r>
      <w:r w:rsidR="001E490A">
        <w:fldChar w:fldCharType="begin"/>
      </w:r>
      <w:r w:rsidR="00A5559A">
        <w:instrText xml:space="preserve"> ADDIN REFMGR.CITE &lt;Refman&gt;&lt;Cite&gt;&lt;Author&gt;Demizu&lt;/Author&gt;&lt;Year&gt;2014&lt;/Year&gt;&lt;RecNum&gt;1681&lt;/RecNum&gt;&lt;IDText&gt;Carbon ion therapy for early-stage non-small-cell lung cancer&lt;/IDText&gt;&lt;MDL Ref_Type="Journal"&gt;&lt;Ref_Type&gt;Journal&lt;/Ref_Type&gt;&lt;Ref_ID&gt;1681&lt;/Ref_ID&gt;&lt;Title_Primary&gt;Carbon ion therapy for early-stage non-small-cell lung cancer&lt;/Title_Primary&gt;&lt;Authors_Primary&gt;Demizu,Y.&lt;/Authors_Primary&gt;&lt;Authors_Primary&gt;Fujii,O.&lt;/Authors_Primary&gt;&lt;Authors_Primary&gt;Iwata,H.&lt;/Authors_Primary&gt;&lt;Authors_Primary&gt;Fuwa,N.&lt;/Authors_Primary&gt;&lt;Date_Primary&gt;2014/9/11&lt;/Date_Primary&gt;&lt;Keywords&gt;Carbon&lt;/Keywords&gt;&lt;Keywords&gt;Carbon-ion&lt;/Keywords&gt;&lt;Keywords&gt;therapy&lt;/Keywords&gt;&lt;Keywords&gt;radiotherapy&lt;/Keywords&gt;&lt;Keywords&gt;Radiation&lt;/Keywords&gt;&lt;Keywords&gt;Organs at Risk&lt;/Keywords&gt;&lt;Keywords&gt;Risk&lt;/Keywords&gt;&lt;Keywords&gt;Photon&lt;/Keywords&gt;&lt;Keywords&gt;carbon ions&lt;/Keywords&gt;&lt;Keywords&gt;Ions&lt;/Keywords&gt;&lt;Keywords&gt;Energy Transfer&lt;/Keywords&gt;&lt;Keywords&gt;tumors&lt;/Keywords&gt;&lt;Keywords&gt;Stereotactic&lt;/Keywords&gt;&lt;Keywords&gt;SBRT&lt;/Keywords&gt;&lt;Keywords&gt;Proton&lt;/Keywords&gt;&lt;Keywords&gt;Proton therapy&lt;/Keywords&gt;&lt;Keywords&gt;Patients&lt;/Keywords&gt;&lt;Keywords&gt;early stage&lt;/Keywords&gt;&lt;Keywords&gt;Lung&lt;/Keywords&gt;&lt;Keywords&gt;Lung cancer&lt;/Keywords&gt;&lt;Keywords&gt;cancer&lt;/Keywords&gt;&lt;Keywords&gt;Local control&lt;/Keywords&gt;&lt;Keywords&gt;Survival&lt;/Keywords&gt;&lt;Keywords&gt;Survival Rate&lt;/Keywords&gt;&lt;Keywords&gt;pulmonary function&lt;/Keywords&gt;&lt;Keywords&gt;Dose escalation&lt;/Keywords&gt;&lt;Keywords&gt;Dose-escalation&lt;/Keywords&gt;&lt;Keywords&gt;hypofractionation&lt;/Keywords&gt;&lt;Reprint&gt;Not in File&lt;/Reprint&gt;&lt;Periodical&gt;Biomed Res Int&lt;/Periodical&gt;&lt;Volume&gt;&lt;f name="Arial CE"&gt;2014&lt;/f&gt;&lt;/Volume&gt;&lt;Misc_3&gt;10.1155/2014/727962&lt;/Misc_3&gt;&lt;Web_URL&gt;&lt;u&gt;http://www.ncbi.nlm.nih.gov/pubmed/25295269&lt;/u&gt;&lt;/Web_URL&gt;&lt;ZZ_JournalFull&gt;&lt;f name="System"&gt;Biomed Res Int&lt;/f&gt;&lt;/ZZ_JournalFull&gt;&lt;ZZ_WorkformID&gt;1&lt;/ZZ_WorkformID&gt;&lt;/MDL&gt;&lt;/Cite&gt;&lt;/Refman&gt;</w:instrText>
      </w:r>
      <w:r w:rsidR="001E490A">
        <w:fldChar w:fldCharType="separate"/>
      </w:r>
      <w:r w:rsidR="001E490A">
        <w:rPr>
          <w:noProof/>
        </w:rPr>
        <w:t>[12]</w:t>
      </w:r>
      <w:r w:rsidR="001E490A">
        <w:fldChar w:fldCharType="end"/>
      </w:r>
      <w:r w:rsidR="00A874EE">
        <w:t>.</w:t>
      </w:r>
      <w:r w:rsidR="00194622">
        <w:t xml:space="preserve"> We hypothesize</w:t>
      </w:r>
      <w:r w:rsidR="00263599">
        <w:t xml:space="preserve"> that </w:t>
      </w:r>
    </w:p>
    <w:p w14:paraId="414A772B" w14:textId="47CDFC2B" w:rsidR="00350F93" w:rsidRDefault="00263599" w:rsidP="008F5633">
      <w:pPr>
        <w:pStyle w:val="Listenabsatz"/>
        <w:numPr>
          <w:ilvl w:val="0"/>
          <w:numId w:val="4"/>
        </w:numPr>
      </w:pPr>
      <w:proofErr w:type="gramStart"/>
      <w:r>
        <w:t>active</w:t>
      </w:r>
      <w:proofErr w:type="gramEnd"/>
      <w:r>
        <w:t xml:space="preserve"> scanning with carbon ions</w:t>
      </w:r>
      <w:r w:rsidR="008E0815">
        <w:t xml:space="preserve"> (</w:t>
      </w:r>
      <w:proofErr w:type="spellStart"/>
      <w:r w:rsidR="008E0815">
        <w:t>CiT</w:t>
      </w:r>
      <w:proofErr w:type="spellEnd"/>
      <w:r w:rsidR="008E0815">
        <w:t>)</w:t>
      </w:r>
      <w:r>
        <w:t xml:space="preserve"> could provide better </w:t>
      </w:r>
      <w:r w:rsidR="00194622">
        <w:t>healthy tissue sparing</w:t>
      </w:r>
      <w:r>
        <w:t xml:space="preserve"> </w:t>
      </w:r>
      <w:r w:rsidR="0023076A">
        <w:t xml:space="preserve">than photons </w:t>
      </w:r>
      <w:r>
        <w:t xml:space="preserve">in treating </w:t>
      </w:r>
      <w:r w:rsidR="00350F93">
        <w:t xml:space="preserve">lung tumors or metastases </w:t>
      </w:r>
      <w:r>
        <w:t>due to its favorable dose profile.</w:t>
      </w:r>
    </w:p>
    <w:p w14:paraId="60CA7CF1" w14:textId="7CC83AF9" w:rsidR="00350F93" w:rsidRDefault="00350F93" w:rsidP="008F5633">
      <w:pPr>
        <w:pStyle w:val="Listenabsatz"/>
        <w:numPr>
          <w:ilvl w:val="0"/>
          <w:numId w:val="4"/>
        </w:numPr>
      </w:pPr>
      <w:proofErr w:type="gramStart"/>
      <w:r>
        <w:t>patient</w:t>
      </w:r>
      <w:proofErr w:type="gramEnd"/>
      <w:r>
        <w:t xml:space="preserve"> characteristics can be identified that allow the selection of patients especially suited for </w:t>
      </w:r>
      <w:proofErr w:type="spellStart"/>
      <w:r w:rsidR="00E51A06">
        <w:t>CiT</w:t>
      </w:r>
      <w:r>
        <w:t>.</w:t>
      </w:r>
      <w:proofErr w:type="spellEnd"/>
    </w:p>
    <w:p w14:paraId="53281EF6" w14:textId="7F17487F" w:rsidR="00350F93" w:rsidRDefault="00263599" w:rsidP="00350F93">
      <w:r>
        <w:t>To evaluat</w:t>
      </w:r>
      <w:r w:rsidR="00350F93">
        <w:t>e</w:t>
      </w:r>
      <w:r>
        <w:t xml:space="preserve"> our hypothesis, </w:t>
      </w:r>
      <w:r w:rsidR="00350F93">
        <w:t xml:space="preserve">an in silico comparison of simulated </w:t>
      </w:r>
      <w:proofErr w:type="spellStart"/>
      <w:r w:rsidR="00E51A06">
        <w:t>CiT</w:t>
      </w:r>
      <w:proofErr w:type="spellEnd"/>
      <w:r w:rsidR="00E51A06">
        <w:t xml:space="preserve"> </w:t>
      </w:r>
      <w:r w:rsidR="00350F93">
        <w:t>plans to</w:t>
      </w:r>
      <w:r w:rsidR="00BA519E">
        <w:t xml:space="preserve"> single dose SBRT (SDRT)</w:t>
      </w:r>
      <w:r w:rsidR="00350F93">
        <w:t xml:space="preserve"> plans actually delivered was conducted</w:t>
      </w:r>
      <w:r w:rsidR="00F96336">
        <w:t>. Target coverage and a wide range of OAR doses were</w:t>
      </w:r>
      <w:r w:rsidR="00350F93">
        <w:t xml:space="preserve"> assess</w:t>
      </w:r>
      <w:r w:rsidR="00F96336">
        <w:t xml:space="preserve">ed </w:t>
      </w:r>
      <w:r w:rsidR="006137B4">
        <w:t>both with and without simulated motion on 4DCTs</w:t>
      </w:r>
      <w:r w:rsidR="00F96336">
        <w:t xml:space="preserve">.  </w:t>
      </w:r>
    </w:p>
    <w:p w14:paraId="4538B568" w14:textId="10FBBF23" w:rsidR="003326EA" w:rsidRDefault="00D518AF" w:rsidP="00FB2E6E">
      <w:pPr>
        <w:pStyle w:val="berschrift1"/>
      </w:pPr>
      <w:r>
        <w:lastRenderedPageBreak/>
        <w:t>Methods</w:t>
      </w:r>
    </w:p>
    <w:p w14:paraId="2B944228" w14:textId="77777777" w:rsidR="00BD78A0" w:rsidRPr="00BD78A0" w:rsidRDefault="002F7411" w:rsidP="006A13BD">
      <w:pPr>
        <w:pStyle w:val="berschrift2"/>
      </w:pPr>
      <w:r>
        <w:t>Patient data</w:t>
      </w:r>
    </w:p>
    <w:p w14:paraId="71BAB72B" w14:textId="0C58A28F" w:rsidR="00EE46BD" w:rsidRPr="00F556CD" w:rsidRDefault="00C0486C" w:rsidP="00656D82">
      <w:r>
        <w:t>Our study included 19 patients</w:t>
      </w:r>
      <w:r w:rsidR="00BC256F">
        <w:t xml:space="preserve"> with </w:t>
      </w:r>
      <w:r w:rsidR="00350F93">
        <w:t xml:space="preserve">in total </w:t>
      </w:r>
      <w:r w:rsidR="00C91B60">
        <w:t>2</w:t>
      </w:r>
      <w:r w:rsidR="00976300">
        <w:t>6</w:t>
      </w:r>
      <w:r w:rsidR="00C91B60">
        <w:t xml:space="preserve"> </w:t>
      </w:r>
      <w:r w:rsidR="00350F93">
        <w:t>lesions</w:t>
      </w:r>
      <w:r w:rsidR="00317BF9">
        <w:t xml:space="preserve"> that were </w:t>
      </w:r>
      <w:r w:rsidR="00317BF9" w:rsidRPr="00F21D66">
        <w:t xml:space="preserve">actually treated with </w:t>
      </w:r>
      <w:r w:rsidR="00BA519E">
        <w:t>SDRT</w:t>
      </w:r>
      <w:r w:rsidR="00317BF9">
        <w:t xml:space="preserve"> at </w:t>
      </w:r>
      <w:r w:rsidR="006C3D93">
        <w:t xml:space="preserve">the </w:t>
      </w:r>
      <w:r w:rsidR="00FB2E6E">
        <w:t>Institute</w:t>
      </w:r>
      <w:r w:rsidR="00317BF9">
        <w:t xml:space="preserve">. The </w:t>
      </w:r>
      <w:r w:rsidR="00350F93">
        <w:t xml:space="preserve">lesion </w:t>
      </w:r>
      <w:r w:rsidR="00317BF9">
        <w:t xml:space="preserve">size was </w:t>
      </w:r>
      <w:r w:rsidR="007557A3">
        <w:t>2.9</w:t>
      </w:r>
      <w:r w:rsidR="00A944F3">
        <w:t xml:space="preserve"> </w:t>
      </w:r>
      <w:r w:rsidR="00317BF9">
        <w:t>cc (</w:t>
      </w:r>
      <w:r w:rsidR="007557A3">
        <w:t>median</w:t>
      </w:r>
      <w:r w:rsidR="0023076A">
        <w:t xml:space="preserve">, </w:t>
      </w:r>
      <w:r w:rsidR="007557A3">
        <w:t>25-75%</w:t>
      </w:r>
      <w:r w:rsidR="00350F93">
        <w:t xml:space="preserve"> </w:t>
      </w:r>
      <w:r w:rsidR="007557A3">
        <w:t>1</w:t>
      </w:r>
      <w:r w:rsidR="00317BF9">
        <w:t>.</w:t>
      </w:r>
      <w:r w:rsidR="00976300">
        <w:t xml:space="preserve">4 </w:t>
      </w:r>
      <w:r w:rsidR="00317BF9">
        <w:t xml:space="preserve">– </w:t>
      </w:r>
      <w:r w:rsidR="007557A3">
        <w:t>9.7</w:t>
      </w:r>
      <w:r w:rsidR="00317BF9">
        <w:t xml:space="preserve">) and peak-to-peak motion was </w:t>
      </w:r>
      <w:r w:rsidR="007557A3">
        <w:t>3</w:t>
      </w:r>
      <w:r w:rsidR="00976300">
        <w:t>.1</w:t>
      </w:r>
      <w:r w:rsidR="00A944F3">
        <w:t xml:space="preserve"> </w:t>
      </w:r>
      <w:r w:rsidR="00317BF9">
        <w:t>mm (</w:t>
      </w:r>
      <w:r w:rsidR="007557A3">
        <w:t>1.6</w:t>
      </w:r>
      <w:r w:rsidR="00317BF9">
        <w:t xml:space="preserve"> – </w:t>
      </w:r>
      <w:r w:rsidR="007557A3">
        <w:t>5.6</w:t>
      </w:r>
      <w:r w:rsidR="00317BF9">
        <w:t xml:space="preserve">). </w:t>
      </w:r>
      <w:r w:rsidR="00C91B60">
        <w:t xml:space="preserve">Three </w:t>
      </w:r>
      <w:r w:rsidR="00317BF9">
        <w:t>patients had two targets</w:t>
      </w:r>
      <w:r w:rsidR="007A60CF">
        <w:t xml:space="preserve">, </w:t>
      </w:r>
      <w:r w:rsidR="007A60CF" w:rsidRPr="00F556CD">
        <w:t>one had five and the rest</w:t>
      </w:r>
      <w:r w:rsidR="00317BF9" w:rsidRPr="00F556CD">
        <w:t xml:space="preserve"> one. </w:t>
      </w:r>
      <w:r w:rsidR="00976300" w:rsidRPr="00F556CD">
        <w:t>13</w:t>
      </w:r>
      <w:r w:rsidR="00A944F3" w:rsidRPr="00F556CD">
        <w:t xml:space="preserve"> lesions were</w:t>
      </w:r>
      <w:r w:rsidR="00BC256F" w:rsidRPr="00F556CD">
        <w:t xml:space="preserve"> right-sided</w:t>
      </w:r>
      <w:r w:rsidR="00976300" w:rsidRPr="00F556CD">
        <w:t>, 12 were</w:t>
      </w:r>
      <w:r w:rsidR="00BC256F" w:rsidRPr="00F556CD">
        <w:t xml:space="preserve"> left-sided</w:t>
      </w:r>
      <w:r w:rsidR="00976300" w:rsidRPr="00F556CD">
        <w:t xml:space="preserve"> and one was </w:t>
      </w:r>
      <w:r w:rsidR="00EA19E3" w:rsidRPr="00F556CD">
        <w:t xml:space="preserve">located </w:t>
      </w:r>
      <w:r w:rsidR="00976300" w:rsidRPr="00F556CD">
        <w:t xml:space="preserve">in </w:t>
      </w:r>
      <w:r w:rsidR="0023076A" w:rsidRPr="00FB2E6E">
        <w:rPr>
          <w:lang w:val="en-GB"/>
        </w:rPr>
        <w:t xml:space="preserve">right </w:t>
      </w:r>
      <w:proofErr w:type="spellStart"/>
      <w:r w:rsidR="0023076A" w:rsidRPr="00FB2E6E">
        <w:rPr>
          <w:lang w:val="en-GB"/>
        </w:rPr>
        <w:t>cardiophrenic</w:t>
      </w:r>
      <w:proofErr w:type="spellEnd"/>
      <w:r w:rsidR="0023076A" w:rsidRPr="00FB2E6E">
        <w:rPr>
          <w:lang w:val="en-GB"/>
        </w:rPr>
        <w:t xml:space="preserve"> space</w:t>
      </w:r>
      <w:r w:rsidR="00BC256F" w:rsidRPr="00F556CD">
        <w:t>.</w:t>
      </w:r>
      <w:r w:rsidR="00576A48" w:rsidRPr="00946918">
        <w:t xml:space="preserve"> An overview of </w:t>
      </w:r>
      <w:r w:rsidR="00DE3BE7" w:rsidRPr="00F556CD">
        <w:t xml:space="preserve">tumor </w:t>
      </w:r>
      <w:r w:rsidR="00576A48" w:rsidRPr="00F556CD">
        <w:t>characteristics can be found in Table 1.</w:t>
      </w:r>
    </w:p>
    <w:p w14:paraId="2311E722" w14:textId="47A82C34" w:rsidR="00CE7130" w:rsidRDefault="00CE7130" w:rsidP="00656D82">
      <w:r>
        <w:t xml:space="preserve">Two computed </w:t>
      </w:r>
      <w:proofErr w:type="spellStart"/>
      <w:r w:rsidR="00350F93">
        <w:t>tomographies</w:t>
      </w:r>
      <w:proofErr w:type="spellEnd"/>
      <w:r w:rsidR="00350F93">
        <w:t xml:space="preserve"> </w:t>
      </w:r>
      <w:r>
        <w:t>(CT) wer</w:t>
      </w:r>
      <w:r w:rsidR="007A60CF">
        <w:t xml:space="preserve">e </w:t>
      </w:r>
      <w:r w:rsidR="00350F93">
        <w:t xml:space="preserve">available for </w:t>
      </w:r>
      <w:r w:rsidR="007A60CF">
        <w:t xml:space="preserve">all patients. </w:t>
      </w:r>
      <w:r w:rsidR="00350F93">
        <w:t>A p</w:t>
      </w:r>
      <w:r w:rsidR="007A60CF">
        <w:t xml:space="preserve">lanning CT was </w:t>
      </w:r>
      <w:r w:rsidR="00350F93">
        <w:t xml:space="preserve">used </w:t>
      </w:r>
      <w:r w:rsidR="007A60CF">
        <w:t>for</w:t>
      </w:r>
      <w:r w:rsidR="00C803A1">
        <w:t xml:space="preserve"> OAR </w:t>
      </w:r>
      <w:r w:rsidR="00BD78A0">
        <w:t>delineation</w:t>
      </w:r>
      <w:r w:rsidR="007A60CF">
        <w:t xml:space="preserve"> </w:t>
      </w:r>
      <w:r w:rsidR="00C803A1">
        <w:t>and</w:t>
      </w:r>
      <w:r w:rsidR="007A60CF">
        <w:t xml:space="preserve"> </w:t>
      </w:r>
      <w:r w:rsidR="00BA519E">
        <w:t>SDRT</w:t>
      </w:r>
      <w:r w:rsidR="00C803A1">
        <w:t xml:space="preserve"> </w:t>
      </w:r>
      <w:r w:rsidR="007A60CF">
        <w:t xml:space="preserve">planning. </w:t>
      </w:r>
      <w:r w:rsidR="009B6B74">
        <w:t>Target motion was estimated on a second,</w:t>
      </w:r>
      <w:r>
        <w:t xml:space="preserve"> time-resolved CT (4D-CT)</w:t>
      </w:r>
      <w:r w:rsidR="006C3D93">
        <w:t xml:space="preserve">, </w:t>
      </w:r>
      <w:r w:rsidR="008E5593">
        <w:t>consist</w:t>
      </w:r>
      <w:r w:rsidR="006C3D93">
        <w:t>ing</w:t>
      </w:r>
      <w:r w:rsidR="008E5593">
        <w:t xml:space="preserve"> of 10 phases (0% - 90%).</w:t>
      </w:r>
      <w:r>
        <w:t xml:space="preserve"> </w:t>
      </w:r>
      <w:r w:rsidR="009B6B74">
        <w:t>C</w:t>
      </w:r>
      <w:r w:rsidR="002927ED">
        <w:t>linical target volume</w:t>
      </w:r>
      <w:r w:rsidR="009B6B74">
        <w:t>s</w:t>
      </w:r>
      <w:r w:rsidR="002927ED">
        <w:t xml:space="preserve"> (CTV)</w:t>
      </w:r>
      <w:r w:rsidR="00C803A1">
        <w:t xml:space="preserve"> w</w:t>
      </w:r>
      <w:r w:rsidR="009B6B74">
        <w:t>ere delineated</w:t>
      </w:r>
      <w:r w:rsidR="00C803A1">
        <w:t xml:space="preserve"> </w:t>
      </w:r>
      <w:r w:rsidR="003647A5">
        <w:t xml:space="preserve">using </w:t>
      </w:r>
      <w:r w:rsidR="00C803A1">
        <w:t xml:space="preserve">a </w:t>
      </w:r>
      <w:r w:rsidR="003647A5">
        <w:t xml:space="preserve">registered </w:t>
      </w:r>
      <w:r w:rsidR="00C803A1">
        <w:t>positron emission tomography (PET)</w:t>
      </w:r>
      <w:r w:rsidR="003647A5">
        <w:t xml:space="preserve"> scan</w:t>
      </w:r>
      <w:r w:rsidR="000E3AAA">
        <w:t>.</w:t>
      </w:r>
    </w:p>
    <w:p w14:paraId="74C33978" w14:textId="2B495544" w:rsidR="00CC665E" w:rsidRDefault="009B6B74" w:rsidP="001E490A">
      <w:r>
        <w:t>The p</w:t>
      </w:r>
      <w:r w:rsidR="008677A9">
        <w:t>lanning</w:t>
      </w:r>
      <w:r w:rsidR="00273B17">
        <w:t xml:space="preserve"> objective</w:t>
      </w:r>
      <w:r>
        <w:t>s</w:t>
      </w:r>
      <w:r w:rsidR="00273B17">
        <w:t xml:space="preserve"> </w:t>
      </w:r>
      <w:r>
        <w:t xml:space="preserve">were that </w:t>
      </w:r>
      <w:r w:rsidR="00273B17">
        <w:t xml:space="preserve">99 % of </w:t>
      </w:r>
      <w:r w:rsidR="008F5633">
        <w:t xml:space="preserve">planning target volume (PTV) </w:t>
      </w:r>
      <w:r w:rsidR="00273B17">
        <w:t>must receive at least 24 Gy (</w:t>
      </w:r>
      <w:r w:rsidR="00E27A4F">
        <w:t>V</w:t>
      </w:r>
      <w:r w:rsidR="00273B17" w:rsidRPr="00273B17">
        <w:rPr>
          <w:vertAlign w:val="subscript"/>
        </w:rPr>
        <w:t>99%</w:t>
      </w:r>
      <w:r w:rsidR="00937C80">
        <w:t xml:space="preserve"> ≥</w:t>
      </w:r>
      <w:r w:rsidR="00273B17">
        <w:t xml:space="preserve"> 24 Gy)</w:t>
      </w:r>
      <w:r w:rsidR="00CD52FF">
        <w:t xml:space="preserve"> in </w:t>
      </w:r>
      <w:r>
        <w:t xml:space="preserve">a </w:t>
      </w:r>
      <w:r w:rsidR="00CD52FF">
        <w:t>single fraction</w:t>
      </w:r>
      <w:r w:rsidR="00076A6B">
        <w:t>, while</w:t>
      </w:r>
      <w:r w:rsidR="00273B17">
        <w:t xml:space="preserve"> all OAR constraints</w:t>
      </w:r>
      <w:r w:rsidR="007A60CF">
        <w:t xml:space="preserve"> as defined in</w:t>
      </w:r>
      <w:r w:rsidR="00273B17">
        <w:t xml:space="preserve"> </w:t>
      </w:r>
      <w:r>
        <w:t xml:space="preserve">the </w:t>
      </w:r>
      <w:r w:rsidR="00273B17">
        <w:t>AAPM task group</w:t>
      </w:r>
      <w:r w:rsidR="00937C80">
        <w:t xml:space="preserve"> 101</w:t>
      </w:r>
      <w:r w:rsidR="00273B17">
        <w:t xml:space="preserve"> report </w:t>
      </w:r>
      <w:r w:rsidR="003647A5">
        <w:t xml:space="preserve">on stereotactic radiotherapy </w:t>
      </w:r>
      <w:r w:rsidR="00CD52FF">
        <w:t>had</w:t>
      </w:r>
      <w:r w:rsidR="00937C80">
        <w:t xml:space="preserve"> to</w:t>
      </w:r>
      <w:r w:rsidR="00273B17">
        <w:t xml:space="preserve"> be respected</w:t>
      </w:r>
      <w:r w:rsidR="00D32DF6">
        <w:t xml:space="preserve"> </w:t>
      </w:r>
      <w:r w:rsidR="00D32DF6">
        <w:fldChar w:fldCharType="begin">
          <w:fldData xml:space="preserve">PFJlZm1hbj48Q2l0ZT48QXV0aG9yPkJlbmVkaWN0PC9BdXRob3I+PFllYXI+MjAxMDwvWWVhcj48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</w:fldData>
        </w:fldChar>
      </w:r>
      <w:r w:rsidR="00A5559A">
        <w:instrText xml:space="preserve"> ADDIN REFMGR.CITE </w:instrText>
      </w:r>
      <w:r w:rsidR="00A5559A">
        <w:fldChar w:fldCharType="begin">
          <w:fldData xml:space="preserve">PFJlZm1hbj48Q2l0ZT48QXV0aG9yPkJlbmVkaWN0PC9BdXRob3I+PFllYXI+MjAxMDwvWWVhcj48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</w:fldData>
        </w:fldChar>
      </w:r>
      <w:r w:rsidR="00A5559A">
        <w:instrText xml:space="preserve"> ADDIN EN.CITE.DATA </w:instrText>
      </w:r>
      <w:r w:rsidR="00A5559A">
        <w:fldChar w:fldCharType="end"/>
      </w:r>
      <w:r w:rsidR="00D32DF6">
        <w:fldChar w:fldCharType="separate"/>
      </w:r>
      <w:r w:rsidR="001E490A">
        <w:rPr>
          <w:noProof/>
        </w:rPr>
        <w:t>[13]</w:t>
      </w:r>
      <w:r w:rsidR="00D32DF6">
        <w:fldChar w:fldCharType="end"/>
      </w:r>
      <w:r w:rsidR="00273B17">
        <w:t>.</w:t>
      </w:r>
      <w:del w:id="30" w:author="Kristjan Anderle" w:date="2016-01-15T10:16:00Z">
        <w:r w:rsidR="00F21B17" w:rsidDel="004E405A">
          <w:delText xml:space="preserve"> The metastasis in </w:delText>
        </w:r>
        <w:r w:rsidR="0023076A" w:rsidRPr="00DD1DE4" w:rsidDel="004E405A">
          <w:delText>right cardiophrenic space</w:delText>
        </w:r>
        <w:r w:rsidR="00F21B17" w:rsidDel="004E405A">
          <w:delText xml:space="preserve"> had </w:delText>
        </w:r>
        <w:r w:rsidR="006137B4" w:rsidDel="004E405A">
          <w:delText xml:space="preserve">a </w:delText>
        </w:r>
        <w:r w:rsidR="00F21B17" w:rsidDel="004E405A">
          <w:delText xml:space="preserve">prescribed dose of </w:delText>
        </w:r>
        <w:r w:rsidR="006C3D93" w:rsidDel="004E405A">
          <w:delText>5x</w:delText>
        </w:r>
        <w:r w:rsidR="00F21B17" w:rsidDel="004E405A">
          <w:delText>7 Gy.</w:delText>
        </w:r>
      </w:del>
      <w:r w:rsidR="00CC665E">
        <w:br w:type="page"/>
      </w:r>
    </w:p>
    <w:p w14:paraId="3A4040E7" w14:textId="77777777" w:rsidR="00CC665E" w:rsidRDefault="00CC665E" w:rsidP="00CC665E">
      <w:pPr>
        <w:pStyle w:val="Beschriftung"/>
        <w:keepNext/>
      </w:pPr>
      <w:r>
        <w:lastRenderedPageBreak/>
        <w:t xml:space="preserve">Table </w:t>
      </w:r>
      <w:fldSimple w:instr=" SEQ Table \* ARABIC ">
        <w:r w:rsidR="008D306A">
          <w:rPr>
            <w:noProof/>
          </w:rPr>
          <w:t>1</w:t>
        </w:r>
      </w:fldSimple>
      <w:r>
        <w:t xml:space="preserve"> - Patient characteristics showing lesion locations</w:t>
      </w:r>
      <w:r>
        <w:rPr>
          <w:noProof/>
        </w:rPr>
        <w:t>, stages, peak-to-peak motions, and volumes of corresponding CTV, SPTV and FTV.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50"/>
        <w:gridCol w:w="1030"/>
        <w:gridCol w:w="1300"/>
        <w:gridCol w:w="776"/>
        <w:gridCol w:w="1440"/>
        <w:gridCol w:w="825"/>
        <w:gridCol w:w="931"/>
        <w:gridCol w:w="824"/>
      </w:tblGrid>
      <w:tr w:rsidR="00CC665E" w:rsidRPr="00406A52" w14:paraId="3EA856EF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AE51" w14:textId="77777777" w:rsidR="00CC665E" w:rsidRPr="00406A52" w:rsidRDefault="00CC665E" w:rsidP="008D30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2F71" w14:textId="77777777" w:rsidR="00CC665E" w:rsidRPr="00406A52" w:rsidRDefault="00CC665E" w:rsidP="008D30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EFF9" w14:textId="77777777" w:rsidR="00CC665E" w:rsidRPr="00406A52" w:rsidRDefault="00CC665E" w:rsidP="008D30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E8EB" w14:textId="77777777" w:rsidR="00CC665E" w:rsidRPr="00406A52" w:rsidRDefault="00CC665E" w:rsidP="008D30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4175" w14:textId="77777777" w:rsidR="00CC665E" w:rsidRPr="00406A52" w:rsidRDefault="00CC665E" w:rsidP="008D306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5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40748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b/>
                <w:bCs/>
                <w:color w:val="000000"/>
                <w:szCs w:val="24"/>
              </w:rPr>
              <w:t>Volume (cc)</w:t>
            </w:r>
          </w:p>
        </w:tc>
      </w:tr>
      <w:tr w:rsidR="00CC665E" w:rsidRPr="00406A52" w14:paraId="50BAA518" w14:textId="77777777" w:rsidTr="008D306A">
        <w:trPr>
          <w:trHeight w:val="945"/>
          <w:jc w:val="center"/>
        </w:trPr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BD960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b/>
                <w:bCs/>
                <w:color w:val="000000"/>
                <w:szCs w:val="24"/>
              </w:rPr>
              <w:t>Patient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6F2DD0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b/>
                <w:bCs/>
                <w:color w:val="000000"/>
                <w:szCs w:val="24"/>
              </w:rPr>
              <w:t>Lesion number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3D5AA9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b/>
                <w:bCs/>
                <w:color w:val="000000"/>
                <w:szCs w:val="24"/>
              </w:rPr>
              <w:t>Lesion location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BAD8F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b/>
                <w:bCs/>
                <w:color w:val="000000"/>
                <w:szCs w:val="24"/>
              </w:rPr>
              <w:t>Stage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CE0837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b/>
                <w:bCs/>
                <w:color w:val="000000"/>
                <w:szCs w:val="24"/>
              </w:rPr>
              <w:t>peak-to-peak motion (mm)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DF877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b/>
                <w:bCs/>
                <w:color w:val="000000"/>
                <w:szCs w:val="24"/>
              </w:rPr>
              <w:t>CTV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1DDA0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b/>
                <w:bCs/>
                <w:color w:val="000000"/>
                <w:szCs w:val="24"/>
              </w:rPr>
              <w:t>SPTV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00848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b/>
                <w:bCs/>
                <w:color w:val="000000"/>
                <w:szCs w:val="24"/>
              </w:rPr>
              <w:t>FTV</w:t>
            </w:r>
          </w:p>
        </w:tc>
      </w:tr>
      <w:tr w:rsidR="00CC665E" w:rsidRPr="00406A52" w14:paraId="1329AB74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7BFD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4C76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2382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LSL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077F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06A52">
              <w:rPr>
                <w:rFonts w:eastAsia="Times New Roman" w:cs="Times New Roman"/>
                <w:color w:val="000000"/>
                <w:szCs w:val="24"/>
              </w:rPr>
              <w:t>IIa</w:t>
            </w:r>
            <w:proofErr w:type="spellEnd"/>
            <w:r w:rsidRPr="00406A5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61BD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4.8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57E5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35.9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A391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100.0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AE12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179.0</w:t>
            </w:r>
          </w:p>
        </w:tc>
      </w:tr>
      <w:tr w:rsidR="00CC665E" w:rsidRPr="00406A52" w14:paraId="2262D675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3C7C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357E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F173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LSL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97FA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06A52">
              <w:rPr>
                <w:rFonts w:eastAsia="Times New Roman" w:cs="Times New Roman"/>
                <w:color w:val="000000"/>
                <w:szCs w:val="24"/>
              </w:rPr>
              <w:t>Ia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2B6E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3.1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2475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1.6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5BF8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7.7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0D29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40.6</w:t>
            </w:r>
          </w:p>
        </w:tc>
      </w:tr>
      <w:tr w:rsidR="00CC665E" w:rsidRPr="00406A52" w14:paraId="11F55577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0405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1287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8F4D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IRL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30AD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1D10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12.0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BBD6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2.3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01EB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11.6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73E7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32.0</w:t>
            </w:r>
          </w:p>
        </w:tc>
      </w:tr>
      <w:tr w:rsidR="00CC665E" w:rsidRPr="00406A52" w14:paraId="6BA25BB3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62F7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6211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F2D5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RSL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81E3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06A52">
              <w:rPr>
                <w:rFonts w:eastAsia="Times New Roman" w:cs="Times New Roman"/>
                <w:color w:val="000000"/>
                <w:szCs w:val="24"/>
              </w:rPr>
              <w:t>Ia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B743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4EFF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6.9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5551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25.2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E59D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38.0</w:t>
            </w:r>
          </w:p>
        </w:tc>
      </w:tr>
      <w:tr w:rsidR="00CC665E" w:rsidRPr="00406A52" w14:paraId="43530A17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CD8D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66E0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723F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ILL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B0AE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DC39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4.4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6ED0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2.5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285B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15.0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2292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20.5</w:t>
            </w:r>
          </w:p>
        </w:tc>
      </w:tr>
      <w:tr w:rsidR="00CC665E" w:rsidRPr="00406A52" w14:paraId="67CA41A6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E008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7E46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4ECB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ILL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BC40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E2DA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7.5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ABEC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1.4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57B3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7.7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3523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26</w:t>
            </w:r>
            <w:r w:rsidRPr="00406A52">
              <w:rPr>
                <w:rFonts w:eastAsia="Times New Roman" w:cs="Times New Roman"/>
                <w:color w:val="000000"/>
                <w:szCs w:val="24"/>
              </w:rPr>
              <w:t>.</w:t>
            </w:r>
            <w:r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CC665E" w:rsidRPr="00406A52" w14:paraId="73CE935A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7783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C03E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FAB1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RSL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2EEB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C650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3.9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B5D8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16.0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DD95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40.0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8D38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72.5</w:t>
            </w:r>
          </w:p>
        </w:tc>
      </w:tr>
      <w:tr w:rsidR="00CC665E" w:rsidRPr="00406A52" w14:paraId="1D6F6D41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7E71E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5AD0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D380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ILL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ABBE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747D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0.6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986E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139.0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9692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261.0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1F7A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255.0</w:t>
            </w:r>
          </w:p>
        </w:tc>
      </w:tr>
      <w:tr w:rsidR="00CC665E" w:rsidRPr="00406A52" w14:paraId="2AD0551E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F1999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EB41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134D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LSL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4005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F1DC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2.0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49EF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9.2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1476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35.0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ED60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46.5</w:t>
            </w:r>
          </w:p>
        </w:tc>
      </w:tr>
      <w:tr w:rsidR="00CC665E" w:rsidRPr="00406A52" w14:paraId="55DA7DAC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E2031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A56E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5E8E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IRL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2F25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9C2B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3.4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1608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10.2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06D9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38.0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99C9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45.5</w:t>
            </w:r>
          </w:p>
        </w:tc>
      </w:tr>
      <w:tr w:rsidR="00CC665E" w:rsidRPr="00406A52" w14:paraId="160FB269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41E87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023A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351A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ILL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EB9A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65E4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2.8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815E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14.4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CD10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46.4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B774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57.2</w:t>
            </w:r>
          </w:p>
        </w:tc>
      </w:tr>
      <w:tr w:rsidR="00CC665E" w:rsidRPr="00406A52" w14:paraId="3918FC3C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34BE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4B9E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CA22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ILL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5D1B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BE16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5.8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0D56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3.8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70B0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17.4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DE9D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23.4</w:t>
            </w:r>
          </w:p>
        </w:tc>
      </w:tr>
      <w:tr w:rsidR="00CC665E" w:rsidRPr="00406A52" w14:paraId="60CBD4CD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636A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9645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E12E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RSL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9553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7567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0.8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F21F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4.3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52EB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17.7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0265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26.3</w:t>
            </w:r>
          </w:p>
        </w:tc>
      </w:tr>
      <w:tr w:rsidR="00CC665E" w:rsidRPr="00406A52" w14:paraId="70F44F09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9CD6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617C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9E2C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LSL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ECCD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671C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3.4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9EE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2.7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0393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14.5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D627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23.1</w:t>
            </w:r>
          </w:p>
        </w:tc>
      </w:tr>
      <w:tr w:rsidR="00CC665E" w:rsidRPr="00406A52" w14:paraId="2FE81E65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9074D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F8B5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E22A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RSL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37C1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C06E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2.1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0338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3.1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4B37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15.4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6EF1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33.5</w:t>
            </w:r>
          </w:p>
        </w:tc>
      </w:tr>
      <w:tr w:rsidR="00CC665E" w:rsidRPr="00406A52" w14:paraId="45E42620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2D27E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28C0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4D0E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LSL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DCF1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CEA3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08D2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56AD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5.4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0462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6.7</w:t>
            </w:r>
          </w:p>
        </w:tc>
      </w:tr>
      <w:tr w:rsidR="00CC665E" w:rsidRPr="00406A52" w14:paraId="11C3FEE0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83A6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51F8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68B0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ILL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20B8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2B8E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7.8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B20B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0.8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0019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6.1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B073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23.5</w:t>
            </w:r>
          </w:p>
        </w:tc>
      </w:tr>
      <w:tr w:rsidR="00CC665E" w:rsidRPr="00406A52" w14:paraId="3B5D9686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9BB6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61C6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9570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LSL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BF7B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C1B4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0.1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DF25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1.7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7697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15.0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6B20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23.5</w:t>
            </w:r>
          </w:p>
        </w:tc>
      </w:tr>
      <w:tr w:rsidR="00CC665E" w:rsidRPr="00406A52" w14:paraId="4BBE43C8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5BBD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18F4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4ACA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IRL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14DA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06A52">
              <w:rPr>
                <w:rFonts w:eastAsia="Times New Roman" w:cs="Times New Roman"/>
                <w:color w:val="000000"/>
                <w:szCs w:val="24"/>
              </w:rPr>
              <w:t>IIIb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D791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11.4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D6DA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27.0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48BA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137.0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F81D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118.5</w:t>
            </w:r>
          </w:p>
        </w:tc>
      </w:tr>
      <w:tr w:rsidR="00CC665E" w:rsidRPr="00406A52" w14:paraId="2CC372B6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21ED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6BDF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1DA2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RSL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9E9A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06A52">
              <w:rPr>
                <w:rFonts w:eastAsia="Times New Roman" w:cs="Times New Roman"/>
                <w:color w:val="000000"/>
                <w:szCs w:val="24"/>
              </w:rPr>
              <w:t>Ia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501D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2.2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3E08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1.7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760D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10.0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8C98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23.4</w:t>
            </w:r>
          </w:p>
        </w:tc>
      </w:tr>
      <w:tr w:rsidR="00CC665E" w:rsidRPr="00406A52" w14:paraId="758AEB3B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6FF4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DA8D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372D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RSL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9F06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95C0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0.2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C83C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0.9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6556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3.2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6F48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14.9</w:t>
            </w:r>
          </w:p>
        </w:tc>
      </w:tr>
      <w:tr w:rsidR="00CC665E" w:rsidRPr="00406A52" w14:paraId="012D5DA1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1A9C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CD54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F6B1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RSL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C2B6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94DC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2.2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A679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3.9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2EAB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22.1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5799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27.5</w:t>
            </w:r>
          </w:p>
        </w:tc>
      </w:tr>
      <w:tr w:rsidR="00CC665E" w:rsidRPr="00406A52" w14:paraId="63CF3C9D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A32F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16AC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8633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LSL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1177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F23F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3.1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49EF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9.8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10A5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28.0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53F8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51.0</w:t>
            </w:r>
          </w:p>
        </w:tc>
      </w:tr>
      <w:tr w:rsidR="00CC665E" w:rsidRPr="00406A52" w14:paraId="4828DFA7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460D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3399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2403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RSL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601B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D490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8.1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493E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0.6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9A74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3.3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2032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4.1</w:t>
            </w:r>
          </w:p>
        </w:tc>
      </w:tr>
      <w:tr w:rsidR="00CC665E" w:rsidRPr="00406A52" w14:paraId="19206EA9" w14:textId="77777777" w:rsidTr="008D306A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8DA10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9431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C09B9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LSL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C397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55957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1.4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11E25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0.8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E4C7B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5.9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8D8C2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>10.0</w:t>
            </w:r>
          </w:p>
        </w:tc>
      </w:tr>
      <w:tr w:rsidR="00CC665E" w:rsidRPr="00406A52" w14:paraId="59B73262" w14:textId="77777777" w:rsidTr="008D306A">
        <w:trPr>
          <w:trHeight w:val="990"/>
          <w:jc w:val="center"/>
        </w:trPr>
        <w:tc>
          <w:tcPr>
            <w:tcW w:w="768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1F741" w14:textId="77777777" w:rsidR="00CC665E" w:rsidRPr="00406A52" w:rsidRDefault="00CC665E" w:rsidP="008D30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6A52">
              <w:rPr>
                <w:rFonts w:eastAsia="Times New Roman" w:cs="Times New Roman"/>
                <w:color w:val="000000"/>
                <w:szCs w:val="24"/>
              </w:rPr>
              <w:t xml:space="preserve">cc, cubic centimeters; RSL, right superior lung; IRL, inferior right lung; LSL, left superior lung; ILL, inferior left lung; CTV, clinical target volume; SPTV, </w:t>
            </w:r>
            <w:r>
              <w:rPr>
                <w:rFonts w:eastAsia="Times New Roman" w:cs="Times New Roman"/>
                <w:color w:val="000000"/>
                <w:szCs w:val="24"/>
              </w:rPr>
              <w:t>SDRT</w:t>
            </w:r>
            <w:r w:rsidRPr="00406A52">
              <w:rPr>
                <w:rFonts w:eastAsia="Times New Roman" w:cs="Times New Roman"/>
                <w:color w:val="000000"/>
                <w:szCs w:val="24"/>
              </w:rPr>
              <w:t xml:space="preserve"> planning target volume; FTV, field-specific target volume;</w:t>
            </w:r>
          </w:p>
        </w:tc>
      </w:tr>
    </w:tbl>
    <w:p w14:paraId="2E47B5B9" w14:textId="77777777" w:rsidR="00BD78A0" w:rsidRPr="00BD78A0" w:rsidRDefault="0012209C" w:rsidP="006A13BD">
      <w:pPr>
        <w:pStyle w:val="berschrift2"/>
      </w:pPr>
      <w:r>
        <w:t>Definition of t</w:t>
      </w:r>
      <w:r w:rsidR="00937C80">
        <w:t>arget</w:t>
      </w:r>
      <w:r>
        <w:t xml:space="preserve"> volume</w:t>
      </w:r>
    </w:p>
    <w:p w14:paraId="10134E35" w14:textId="77777777" w:rsidR="00064F5F" w:rsidRDefault="00EA08C1" w:rsidP="00937C80">
      <w:r>
        <w:t>To account for</w:t>
      </w:r>
      <w:r w:rsidR="002927ED">
        <w:t xml:space="preserve"> range changes</w:t>
      </w:r>
      <w:r w:rsidR="006137B4">
        <w:t xml:space="preserve"> relevant for particles only</w:t>
      </w:r>
      <w:r w:rsidR="0058107B">
        <w:t>,</w:t>
      </w:r>
      <w:r w:rsidR="002927ED">
        <w:t xml:space="preserve"> different PTV defini</w:t>
      </w:r>
      <w:r w:rsidR="000241F5">
        <w:t>tion</w:t>
      </w:r>
      <w:r w:rsidR="00CD52FF">
        <w:t>s</w:t>
      </w:r>
      <w:r w:rsidR="000241F5">
        <w:t xml:space="preserve"> were used for </w:t>
      </w:r>
      <w:r w:rsidR="00BA519E">
        <w:t>SDRT</w:t>
      </w:r>
      <w:r w:rsidR="000241F5">
        <w:t xml:space="preserve"> and </w:t>
      </w:r>
      <w:proofErr w:type="spellStart"/>
      <w:r w:rsidR="00E51A06">
        <w:t>CiT</w:t>
      </w:r>
      <w:proofErr w:type="spellEnd"/>
      <w:r w:rsidR="000241F5">
        <w:t>, as shown in Figure 1</w:t>
      </w:r>
      <w:r w:rsidR="002927ED">
        <w:t>.</w:t>
      </w:r>
      <w:r w:rsidR="000241F5">
        <w:t xml:space="preserve"> Within this</w:t>
      </w:r>
      <w:r w:rsidR="00064F5F">
        <w:t xml:space="preserve"> paper they will be named SPTV and </w:t>
      </w:r>
      <w:r w:rsidR="00796121">
        <w:t>FTV (field-specific target volume)</w:t>
      </w:r>
      <w:r w:rsidR="00064F5F">
        <w:t xml:space="preserve"> for </w:t>
      </w:r>
      <w:r w:rsidR="00BA519E">
        <w:t>SDRT</w:t>
      </w:r>
      <w:r w:rsidR="00064F5F">
        <w:t xml:space="preserve"> and </w:t>
      </w:r>
      <w:proofErr w:type="spellStart"/>
      <w:r w:rsidR="00CD52FF" w:rsidRPr="00E51A06">
        <w:t>CiT</w:t>
      </w:r>
      <w:proofErr w:type="spellEnd"/>
      <w:r w:rsidR="00064F5F">
        <w:t>, respectively.</w:t>
      </w:r>
    </w:p>
    <w:p w14:paraId="4FABF79F" w14:textId="77777777" w:rsidR="00076A6B" w:rsidRDefault="00452CE7" w:rsidP="00937C80">
      <w:r>
        <w:t xml:space="preserve">In </w:t>
      </w:r>
      <w:r w:rsidR="00BA519E">
        <w:t>SDRT</w:t>
      </w:r>
      <w:r w:rsidR="006137B4">
        <w:t>,</w:t>
      </w:r>
      <w:r>
        <w:t xml:space="preserve"> </w:t>
      </w:r>
      <w:r w:rsidR="00A820EC">
        <w:t xml:space="preserve">the responsible </w:t>
      </w:r>
      <w:r>
        <w:t xml:space="preserve">clinician </w:t>
      </w:r>
      <w:r w:rsidR="003647A5">
        <w:t xml:space="preserve">determined </w:t>
      </w:r>
      <w:r w:rsidR="00F638C0">
        <w:t xml:space="preserve">the </w:t>
      </w:r>
      <w:r w:rsidR="002927ED">
        <w:t xml:space="preserve">maximum </w:t>
      </w:r>
      <w:r w:rsidR="008F290C">
        <w:t xml:space="preserve">breathing </w:t>
      </w:r>
      <w:r w:rsidR="002927ED">
        <w:t xml:space="preserve">motion of </w:t>
      </w:r>
      <w:r w:rsidR="00F638C0">
        <w:t xml:space="preserve">the </w:t>
      </w:r>
      <w:r w:rsidR="002927ED">
        <w:t xml:space="preserve">CTV from </w:t>
      </w:r>
      <w:r w:rsidR="00F638C0">
        <w:t xml:space="preserve">the </w:t>
      </w:r>
      <w:r w:rsidR="002927ED">
        <w:t>4D-CT</w:t>
      </w:r>
      <w:r w:rsidR="003647A5">
        <w:t>, hence creating an ITV</w:t>
      </w:r>
      <w:r w:rsidR="002927ED">
        <w:t xml:space="preserve">. </w:t>
      </w:r>
      <w:r w:rsidR="003647A5">
        <w:t>This ITV</w:t>
      </w:r>
      <w:r w:rsidR="002927ED">
        <w:t xml:space="preserve"> plus </w:t>
      </w:r>
      <w:r w:rsidR="003647A5">
        <w:t xml:space="preserve">an </w:t>
      </w:r>
      <w:r w:rsidR="002927ED">
        <w:t>addition</w:t>
      </w:r>
      <w:r w:rsidR="00CD52FF">
        <w:t>a</w:t>
      </w:r>
      <w:r>
        <w:t xml:space="preserve">l 3 mm for setup uncertainty </w:t>
      </w:r>
      <w:r w:rsidR="003647A5">
        <w:t>yielded the</w:t>
      </w:r>
      <w:r w:rsidR="002927ED">
        <w:t xml:space="preserve"> </w:t>
      </w:r>
      <w:r w:rsidR="00D224E1">
        <w:t>S</w:t>
      </w:r>
      <w:r w:rsidR="00076A6B">
        <w:t>PTV.</w:t>
      </w:r>
    </w:p>
    <w:p w14:paraId="13475EFA" w14:textId="5C71CBCF" w:rsidR="00937C80" w:rsidRDefault="00796121" w:rsidP="00937C80">
      <w:r>
        <w:lastRenderedPageBreak/>
        <w:t>FTV</w:t>
      </w:r>
      <w:r w:rsidR="00D224E1">
        <w:t xml:space="preserve"> was constructed</w:t>
      </w:r>
      <w:r w:rsidR="002927ED">
        <w:t xml:space="preserve"> following </w:t>
      </w:r>
      <w:r w:rsidR="00A8358E">
        <w:t xml:space="preserve">principles from </w:t>
      </w:r>
      <w:r w:rsidR="002927ED">
        <w:t>Graeff et al</w:t>
      </w:r>
      <w:r w:rsidR="00D224E1">
        <w:t xml:space="preserve"> </w:t>
      </w:r>
      <w:r w:rsidR="00D32DF6">
        <w:fldChar w:fldCharType="begin"/>
      </w:r>
      <w:r w:rsidR="00A5559A">
        <w:instrText xml:space="preserve"> ADDIN REFMGR.CITE &lt;Refman&gt;&lt;Cite&gt;&lt;Author&gt;Graeff&lt;/Author&gt;&lt;Year&gt;2012&lt;/Year&gt;&lt;RecNum&gt;1350&lt;/RecNum&gt;&lt;IDText&gt;Motion mitigation in intensity modulated particle therapy by internal target volumes covering range changes&lt;/IDText&gt;&lt;MDL Ref_Type="Journal"&gt;&lt;Ref_Type&gt;Journal&lt;/Ref_Type&gt;&lt;Ref_ID&gt;1350&lt;/Ref_ID&gt;&lt;Title_Primary&gt;Motion mitigation in intensity modulated particle therapy by internal target volumes covering range changes&lt;/Title_Primary&gt;&lt;Authors_Primary&gt;Graeff,C.&lt;/Authors_Primary&gt;&lt;Authors_Primary&gt;Durante,M.&lt;/Authors_Primary&gt;&lt;Authors_Primary&gt;Bert,C.&lt;/Authors_Primary&gt;&lt;Date_Primary&gt;2012/10&lt;/Date_Primary&gt;&lt;Keywords&gt;4D CT&lt;/Keywords&gt;&lt;Keywords&gt;adverse effects&lt;/Keywords&gt;&lt;Keywords&gt;cancer&lt;/Keywords&gt;&lt;Keywords&gt;EQUIVALENT&lt;/Keywords&gt;&lt;Keywords&gt;Feasibility Studies&lt;/Keywords&gt;&lt;Keywords&gt;Germany&lt;/Keywords&gt;&lt;Keywords&gt;Heart&lt;/Keywords&gt;&lt;Keywords&gt;Humans&lt;/Keywords&gt;&lt;Keywords&gt;Lung&lt;/Keywords&gt;&lt;Keywords&gt;Lung cancer&lt;/Keywords&gt;&lt;Keywords&gt;Lung Neoplasms&lt;/Keywords&gt;&lt;Keywords&gt;methods&lt;/Keywords&gt;&lt;Keywords&gt;Motion&lt;/Keywords&gt;&lt;Keywords&gt;Movement&lt;/Keywords&gt;&lt;Keywords&gt;Organs at Risk&lt;/Keywords&gt;&lt;Keywords&gt;physiopathology&lt;/Keywords&gt;&lt;Keywords&gt;radiation effects&lt;/Keywords&gt;&lt;Keywords&gt;radiotherapy&lt;/Keywords&gt;&lt;Keywords&gt;Radiotherapy Dosage&lt;/Keywords&gt;&lt;Keywords&gt;Radiotherapy Planning,Computer-Assisted&lt;/Keywords&gt;&lt;Keywords&gt;Radiotherapy,Intensity-Modulated&lt;/Keywords&gt;&lt;Keywords&gt;Research&lt;/Keywords&gt;&lt;Keywords&gt;Simulation&lt;/Keywords&gt;&lt;Keywords&gt;therapy&lt;/Keywords&gt;&lt;Reprint&gt;Not in File&lt;/Reprint&gt;&lt;Start_Page&gt;6004&lt;/Start_Page&gt;&lt;End_Page&gt;6013&lt;/End_Page&gt;&lt;Periodical&gt;Med.Phys.&lt;/Periodical&gt;&lt;Volume&gt;39&lt;/Volume&gt;&lt;Issue&gt;10&lt;/Issue&gt;&lt;Misc_3&gt;10.1118/1.4749964 [doi]&lt;/Misc_3&gt;&lt;Address&gt;GSI Helmholtzzentrum fur Schwerionenforschung, Darmstadt, Germany. c.graeff@gsi.de&lt;/Address&gt;&lt;Web_URL&gt;PM:23039638&lt;/Web_URL&gt;&lt;ZZ_JournalFull&gt;&lt;f name="System"&gt;Medical Physics&lt;/f&gt;&lt;/ZZ_JournalFull&gt;&lt;ZZ_JournalStdAbbrev&gt;&lt;f name="System"&gt;Med.Phys.&lt;/f&gt;&lt;/ZZ_JournalStdAbbrev&gt;&lt;ZZ_WorkformID&gt;1&lt;/ZZ_WorkformID&gt;&lt;/MDL&gt;&lt;/Cite&gt;&lt;/Refman&gt;</w:instrText>
      </w:r>
      <w:r w:rsidR="00D32DF6">
        <w:fldChar w:fldCharType="separate"/>
      </w:r>
      <w:r w:rsidR="001E490A">
        <w:rPr>
          <w:noProof/>
        </w:rPr>
        <w:t>[14]</w:t>
      </w:r>
      <w:r w:rsidR="00D32DF6">
        <w:fldChar w:fldCharType="end"/>
      </w:r>
      <w:r w:rsidR="002927ED">
        <w:t>.</w:t>
      </w:r>
      <w:r w:rsidR="00CA0ABD">
        <w:t xml:space="preserve"> </w:t>
      </w:r>
      <w:r w:rsidR="00076A6B">
        <w:t xml:space="preserve">Each beam has a unique </w:t>
      </w:r>
      <w:r w:rsidR="00CD52FF">
        <w:t>FTV.</w:t>
      </w:r>
      <w:r w:rsidR="00076A6B">
        <w:t xml:space="preserve"> </w:t>
      </w:r>
      <w:r w:rsidR="00CA0ABD">
        <w:t>For setup uncertainty margins of 3 mm laterally and 1 mm in beam’s eyes view</w:t>
      </w:r>
      <w:r w:rsidR="009D744B">
        <w:t xml:space="preserve"> (BEV)</w:t>
      </w:r>
      <w:r w:rsidR="00CA0ABD">
        <w:t xml:space="preserve"> were used on </w:t>
      </w:r>
      <w:r w:rsidR="008F290C">
        <w:t xml:space="preserve">the </w:t>
      </w:r>
      <w:r w:rsidR="00CA0ABD">
        <w:t xml:space="preserve">CTV. </w:t>
      </w:r>
      <w:r w:rsidR="00D224E1">
        <w:t>Afterwards</w:t>
      </w:r>
      <w:r w:rsidR="00CA0ABD">
        <w:t xml:space="preserve"> a </w:t>
      </w:r>
      <w:r w:rsidR="00540E84">
        <w:t>water-equivalent path length ITV (WEPL-ITV)</w:t>
      </w:r>
      <w:r w:rsidR="00D224E1">
        <w:t xml:space="preserve"> was build</w:t>
      </w:r>
      <w:r w:rsidR="00B91301">
        <w:t>,</w:t>
      </w:r>
      <w:r w:rsidR="00B2681B">
        <w:t xml:space="preserve"> using transformation maps</w:t>
      </w:r>
      <w:r w:rsidR="00B91301">
        <w:t xml:space="preserve"> from </w:t>
      </w:r>
      <w:r w:rsidR="003647A5">
        <w:t xml:space="preserve">the </w:t>
      </w:r>
      <w:r w:rsidR="00B91301">
        <w:t>B-Spline deformable registration</w:t>
      </w:r>
      <w:r>
        <w:t xml:space="preserve"> </w:t>
      </w:r>
      <w:r w:rsidR="00211D8B">
        <w:t>of the 4D-CT data</w:t>
      </w:r>
      <w:r w:rsidR="00F81327">
        <w:t xml:space="preserve"> </w:t>
      </w:r>
      <w:r w:rsidR="00F81327">
        <w:fldChar w:fldCharType="begin"/>
      </w:r>
      <w:r w:rsidR="00A5559A">
        <w:instrText xml:space="preserve"> ADDIN REFMGR.CITE &lt;Refman&gt;&lt;Cite&gt;&lt;Author&gt;Shackleford&lt;/Author&gt;&lt;Year&gt;2010&lt;/Year&gt;&lt;RecNum&gt;1238&lt;/RecNum&gt;&lt;IDText&gt;On developing B-spline registration algorithms for multi-core processors&lt;/IDText&gt;&lt;MDL Ref_Type="Journal"&gt;&lt;Ref_Type&gt;Journal&lt;/Ref_Type&gt;&lt;Ref_ID&gt;1238&lt;/Ref_ID&gt;&lt;Title_Primary&gt;On developing B-spline registration algorithms for multi-core processors&lt;/Title_Primary&gt;&lt;Authors_Primary&gt;Shackleford,J.A.&lt;/Authors_Primary&gt;&lt;Authors_Primary&gt;Kandasamy,N.&lt;/Authors_Primary&gt;&lt;Authors_Primary&gt;Sharp,G.C.&lt;/Authors_Primary&gt;&lt;Date_Primary&gt;2010/11/7&lt;/Date_Primary&gt;&lt;Keywords&gt;Algorithms&lt;/Keywords&gt;&lt;Keywords&gt;computer graphics&lt;/Keywords&gt;&lt;Keywords&gt;Computers&lt;/Keywords&gt;&lt;Keywords&gt;DESIGN&lt;/Keywords&gt;&lt;Keywords&gt;GPU&lt;/Keywords&gt;&lt;Keywords&gt;Humans&lt;/Keywords&gt;&lt;Keywords&gt;Image Processing,Computer-Assisted&lt;/Keywords&gt;&lt;Keywords&gt;Imaging,Three-Dimensional&lt;/Keywords&gt;&lt;Keywords&gt;methods&lt;/Keywords&gt;&lt;Keywords&gt;MODEL&lt;/Keywords&gt;&lt;Keywords&gt;Performance&lt;/Keywords&gt;&lt;Keywords&gt;Radiography,Thoracic&lt;/Keywords&gt;&lt;Keywords&gt;Reproducibility of Results&lt;/Keywords&gt;&lt;Keywords&gt;Research&lt;/Keywords&gt;&lt;Keywords&gt;Software&lt;/Keywords&gt;&lt;Keywords&gt;Tomography,X-Ray Computed&lt;/Keywords&gt;&lt;Reprint&gt;Not in File&lt;/Reprint&gt;&lt;Start_Page&gt;6329&lt;/Start_Page&gt;&lt;End_Page&gt;6351&lt;/End_Page&gt;&lt;Periodical&gt;Phys.Med.Biol.&lt;/Periodical&gt;&lt;Volume&gt;55&lt;/Volume&gt;&lt;Issue&gt;21&lt;/Issue&gt;&lt;Misc_3&gt;S0031-9155(10)58717-7 [pii];10.1088/0031-9155/55/21/001 [doi]&lt;/Misc_3&gt;&lt;Address&gt;Electrical and Computer Engineering Department, Drexel University, Philadelphia, PA 19104, USA&lt;/Address&gt;&lt;Web_URL&gt;PM:20938071&lt;/Web_URL&gt;&lt;ZZ_JournalFull&gt;&lt;f name="System"&gt;Physics in Medicine and Biology&lt;/f&gt;&lt;/ZZ_JournalFull&gt;&lt;ZZ_JournalStdAbbrev&gt;&lt;f name="System"&gt;Phys.Med.Biol.&lt;/f&gt;&lt;/ZZ_JournalStdAbbrev&gt;&lt;ZZ_WorkformID&gt;1&lt;/ZZ_WorkformID&gt;&lt;/MDL&gt;&lt;/Cite&gt;&lt;/Refman&gt;</w:instrText>
      </w:r>
      <w:r w:rsidR="00F81327">
        <w:fldChar w:fldCharType="separate"/>
      </w:r>
      <w:r w:rsidR="001E490A">
        <w:rPr>
          <w:noProof/>
        </w:rPr>
        <w:t>[15]</w:t>
      </w:r>
      <w:r w:rsidR="00F81327">
        <w:fldChar w:fldCharType="end"/>
      </w:r>
      <w:r w:rsidR="00076A6B">
        <w:t xml:space="preserve">. </w:t>
      </w:r>
      <w:r w:rsidR="009D744B">
        <w:t xml:space="preserve">Additional 2 mm + 2 % </w:t>
      </w:r>
      <w:r w:rsidR="00501476">
        <w:t xml:space="preserve">proximal and distal </w:t>
      </w:r>
      <w:r w:rsidR="009D744B">
        <w:t>margins were added in BEV to account for uncertainty from Hounsfield units to water equivalent path length conversion.</w:t>
      </w:r>
    </w:p>
    <w:p w14:paraId="34134E46" w14:textId="77777777" w:rsidR="007303AB" w:rsidRDefault="007303AB" w:rsidP="00937C80">
      <w:r>
        <w:t>If</w:t>
      </w:r>
      <w:r w:rsidR="000C66D1">
        <w:t xml:space="preserve"> the target</w:t>
      </w:r>
      <w:r>
        <w:t xml:space="preserve"> overlapped with</w:t>
      </w:r>
      <w:r w:rsidR="000C66D1">
        <w:t xml:space="preserve"> an</w:t>
      </w:r>
      <w:r>
        <w:t xml:space="preserve"> OAR (e.g. small airways) then OAR plus </w:t>
      </w:r>
      <w:r w:rsidR="000C66D1">
        <w:t xml:space="preserve">a </w:t>
      </w:r>
      <w:r>
        <w:t>margin of 2-</w:t>
      </w:r>
      <w:r w:rsidR="000C66D1">
        <w:t>5 mm was subtracted from SPTV or</w:t>
      </w:r>
      <w:r>
        <w:t xml:space="preserve"> FTV.</w:t>
      </w:r>
    </w:p>
    <w:p w14:paraId="63AEA8C5" w14:textId="77777777" w:rsidR="00211D8B" w:rsidRPr="00406A52" w:rsidRDefault="00BA519E" w:rsidP="006A13BD">
      <w:pPr>
        <w:pStyle w:val="berschrift2"/>
      </w:pPr>
      <w:r>
        <w:t>SDRT</w:t>
      </w:r>
      <w:r w:rsidR="00076A6B">
        <w:t xml:space="preserve"> Treatment Planning</w:t>
      </w:r>
    </w:p>
    <w:p w14:paraId="3E8D8980" w14:textId="77777777" w:rsidR="00937C80" w:rsidRPr="00406A52" w:rsidRDefault="00211D8B" w:rsidP="00B45DA4">
      <w:r>
        <w:t xml:space="preserve">The clinical plans were calculated </w:t>
      </w:r>
      <w:r w:rsidR="00EA16D7">
        <w:t>with</w:t>
      </w:r>
      <w:r>
        <w:t xml:space="preserve"> the Eclipse v10 planning system (</w:t>
      </w:r>
      <w:r w:rsidR="00D62287">
        <w:t>Varian Medical Systems, Palo Alto, Ca</w:t>
      </w:r>
      <w:r>
        <w:t>)</w:t>
      </w:r>
      <w:r w:rsidR="001A29C5">
        <w:t xml:space="preserve"> </w:t>
      </w:r>
      <w:r w:rsidR="00EA16D7">
        <w:t>using</w:t>
      </w:r>
      <w:r w:rsidR="001A29C5">
        <w:t xml:space="preserve"> the AAA algorithm</w:t>
      </w:r>
      <w:r>
        <w:t xml:space="preserve">. </w:t>
      </w:r>
      <w:r w:rsidR="001A29C5">
        <w:t xml:space="preserve">All </w:t>
      </w:r>
      <w:r w:rsidR="005E47F1">
        <w:t>plans</w:t>
      </w:r>
      <w:r w:rsidR="001A29C5">
        <w:t xml:space="preserve"> </w:t>
      </w:r>
      <w:r w:rsidR="005E47F1">
        <w:t>delivered</w:t>
      </w:r>
      <w:r w:rsidR="001A29C5">
        <w:t xml:space="preserve"> 24</w:t>
      </w:r>
      <w:r w:rsidR="00955243">
        <w:t xml:space="preserve"> (7 for one metastasis)</w:t>
      </w:r>
      <w:r w:rsidR="001A29C5">
        <w:t xml:space="preserve"> Gy</w:t>
      </w:r>
      <w:r w:rsidR="005E47F1">
        <w:t>,</w:t>
      </w:r>
      <w:r w:rsidR="001A29C5">
        <w:t xml:space="preserve"> </w:t>
      </w:r>
      <w:r w:rsidR="005E47F1">
        <w:t>generally using</w:t>
      </w:r>
      <w:r w:rsidR="001A29C5">
        <w:t xml:space="preserve"> 4 VMAT </w:t>
      </w:r>
      <w:r w:rsidR="005E47F1">
        <w:t xml:space="preserve">partial </w:t>
      </w:r>
      <w:r w:rsidR="001A29C5">
        <w:t xml:space="preserve">arcs. For tumor sizes &gt; 2.5 cm a calculation grid of 2.5 mm was used, otherwise this was 1 mm. During optimization, </w:t>
      </w:r>
      <w:r w:rsidR="00494F9F">
        <w:t xml:space="preserve">a </w:t>
      </w:r>
      <w:r w:rsidR="006410A1">
        <w:t>firs</w:t>
      </w:r>
      <w:r w:rsidR="005E47F1">
        <w:t xml:space="preserve">t iteration </w:t>
      </w:r>
      <w:r w:rsidR="00494F9F">
        <w:t>included the</w:t>
      </w:r>
      <w:r w:rsidR="005E47F1">
        <w:t xml:space="preserve"> </w:t>
      </w:r>
      <w:r w:rsidR="00D62287">
        <w:t>S</w:t>
      </w:r>
      <w:r w:rsidR="005E47F1">
        <w:t>PTV only</w:t>
      </w:r>
      <w:r w:rsidR="00EE7B09">
        <w:t>,</w:t>
      </w:r>
      <w:r w:rsidR="005E47F1">
        <w:t xml:space="preserve"> </w:t>
      </w:r>
      <w:r w:rsidR="00495473">
        <w:t xml:space="preserve">after which the OARs were added. </w:t>
      </w:r>
      <w:r w:rsidR="006410A1">
        <w:t xml:space="preserve">In order to lower OAR dose and </w:t>
      </w:r>
      <w:r w:rsidR="0096509F">
        <w:t>improve</w:t>
      </w:r>
      <w:r w:rsidR="006410A1">
        <w:t xml:space="preserve"> the </w:t>
      </w:r>
      <w:r w:rsidR="00EA5187">
        <w:t>S</w:t>
      </w:r>
      <w:r w:rsidR="006410A1">
        <w:t xml:space="preserve">PTV homogeneity, we </w:t>
      </w:r>
      <w:r w:rsidR="005E47F1">
        <w:t xml:space="preserve">created an </w:t>
      </w:r>
      <w:r w:rsidR="006410A1">
        <w:t xml:space="preserve">artificial shell of 2 cm around the </w:t>
      </w:r>
      <w:r w:rsidR="00D62287">
        <w:t>S</w:t>
      </w:r>
      <w:r w:rsidR="006410A1">
        <w:t>PTV</w:t>
      </w:r>
      <w:r w:rsidR="005E47F1">
        <w:t xml:space="preserve"> and minimized the dose there</w:t>
      </w:r>
      <w:r w:rsidR="00EE7B09">
        <w:t xml:space="preserve"> as well</w:t>
      </w:r>
      <w:r w:rsidR="006410A1">
        <w:t xml:space="preserve">. </w:t>
      </w:r>
      <w:r w:rsidR="00EE7B09">
        <w:t xml:space="preserve">Finally, an intermediate dose calculation with AAA was mandatory to get an adequate </w:t>
      </w:r>
      <w:r w:rsidR="00D62287">
        <w:t>S</w:t>
      </w:r>
      <w:r w:rsidR="00EE7B09">
        <w:t>PTV coverage after optimization.</w:t>
      </w:r>
    </w:p>
    <w:p w14:paraId="56E0B79C" w14:textId="77777777" w:rsidR="00BD78A0" w:rsidRPr="00BD78A0" w:rsidRDefault="00A92870" w:rsidP="006A13BD">
      <w:pPr>
        <w:pStyle w:val="berschrift2"/>
      </w:pPr>
      <w:r>
        <w:t>C</w:t>
      </w:r>
      <w:r w:rsidR="00076A6B">
        <w:t>arbon Ions Treatment Planning</w:t>
      </w:r>
    </w:p>
    <w:p w14:paraId="05F0B9C9" w14:textId="555BE315" w:rsidR="006677AD" w:rsidRDefault="00955243" w:rsidP="00937C80">
      <w:r>
        <w:t xml:space="preserve">For </w:t>
      </w:r>
      <w:proofErr w:type="spellStart"/>
      <w:r>
        <w:t>CiT</w:t>
      </w:r>
      <w:proofErr w:type="spellEnd"/>
      <w:r w:rsidR="00A71205">
        <w:t>,</w:t>
      </w:r>
      <w:r>
        <w:t xml:space="preserve"> state of the art 4D t</w:t>
      </w:r>
      <w:r w:rsidR="00EA47CB">
        <w:t>reatm</w:t>
      </w:r>
      <w:r w:rsidR="00452CE7">
        <w:t>ent planning</w:t>
      </w:r>
      <w:r>
        <w:t xml:space="preserve"> software TRiP98</w:t>
      </w:r>
      <w:r w:rsidR="007303AB">
        <w:t xml:space="preserve"> </w:t>
      </w:r>
      <w:r w:rsidR="00EA47CB">
        <w:t>was</w:t>
      </w:r>
      <w:r>
        <w:t xml:space="preserve"> used</w:t>
      </w:r>
      <w:r w:rsidR="001C4F59">
        <w:t xml:space="preserve"> </w:t>
      </w:r>
      <w:r w:rsidR="001C4F59">
        <w:fldChar w:fldCharType="begin"/>
      </w:r>
      <w:r w:rsidR="00A5559A">
        <w:instrText xml:space="preserve"> ADDIN REFMGR.CITE &lt;Refman&gt;&lt;Cite&gt;&lt;Author&gt;Richter&lt;/Author&gt;&lt;Year&gt;2013&lt;/Year&gt;&lt;RecNum&gt;1410&lt;/RecNum&gt;&lt;IDText&gt;Upgrade and benchmarking of a 4D treatment planning system for scanned ion beam therapy&lt;/IDText&gt;&lt;MDL Ref_Type="Journal"&gt;&lt;Ref_Type&gt;Journal&lt;/Ref_Type&gt;&lt;Ref_ID&gt;1410&lt;/Ref_ID&gt;&lt;Title_Primary&gt;Upgrade and benchmarking of a 4D treatment planning system for scanned ion beam therapy&lt;/Title_Primary&gt;&lt;Authors_Primary&gt;Richter,D.&lt;/Authors_Primary&gt;&lt;Authors_Primary&gt;Schwarzkopf,A.&lt;/Authors_Primary&gt;&lt;Authors_Primary&gt;Trautmann,J.&lt;/Authors_Primary&gt;&lt;Authors_Primary&gt;Kramer,M.&lt;/Authors_Primary&gt;&lt;Authors_Primary&gt;Durante,M.&lt;/Authors_Primary&gt;&lt;Authors_Primary&gt;Jakel,O.&lt;/Authors_Primary&gt;&lt;Authors_Primary&gt;Bert,C.&lt;/Authors_Primary&gt;&lt;Date_Primary&gt;2013/5&lt;/Date_Primary&gt;&lt;Keywords&gt;Air&lt;/Keywords&gt;&lt;Keywords&gt;Benchmarking&lt;/Keywords&gt;&lt;Keywords&gt;Carbon&lt;/Keywords&gt;&lt;Keywords&gt;Cell Survival&lt;/Keywords&gt;&lt;Keywords&gt;Cells&lt;/Keywords&gt;&lt;Keywords&gt;Effective dose&lt;/Keywords&gt;&lt;Keywords&gt;Germany&lt;/Keywords&gt;&lt;Keywords&gt;image registration&lt;/Keywords&gt;&lt;Keywords&gt;ION BEAMS&lt;/Keywords&gt;&lt;Keywords&gt;MODEL&lt;/Keywords&gt;&lt;Keywords&gt;Motion&lt;/Keywords&gt;&lt;Keywords&gt;Performance&lt;/Keywords&gt;&lt;Keywords&gt;planning&lt;/Keywords&gt;&lt;Keywords&gt;RECONSTRUCTION&lt;/Keywords&gt;&lt;Keywords&gt;Relative Biological Effectiveness&lt;/Keywords&gt;&lt;Keywords&gt;Research&lt;/Keywords&gt;&lt;Keywords&gt;Segmentation&lt;/Keywords&gt;&lt;Keywords&gt;Simulation&lt;/Keywords&gt;&lt;Keywords&gt;Survival&lt;/Keywords&gt;&lt;Keywords&gt;therapy&lt;/Keywords&gt;&lt;Keywords&gt;Treatment planning&lt;/Keywords&gt;&lt;Keywords&gt;Water&lt;/Keywords&gt;&lt;Reprint&gt;Not in File&lt;/Reprint&gt;&lt;Start_Page&gt;051722&lt;/Start_Page&gt;&lt;Periodical&gt;Med.Phys.&lt;/Periodical&gt;&lt;Volume&gt;40&lt;/Volume&gt;&lt;Issue&gt;5&lt;/Issue&gt;&lt;Misc_3&gt;10.1118/1.4800802 [doi]&lt;/Misc_3&gt;&lt;Address&gt;GSI Helmholtzzentrum fur Schwerionenforschung GmbH, Abt. Biophysik, Planckstrasse 1, 64291 Darmstadt, Germany and TU Darmstadt, Hochschulstrasse 6, 64289 Darmstadt, Germany&lt;/Address&gt;&lt;Web_URL&gt;PM:23635270&lt;/Web_URL&gt;&lt;ZZ_JournalFull&gt;&lt;f name="System"&gt;Medical Physics&lt;/f&gt;&lt;/ZZ_JournalFull&gt;&lt;ZZ_JournalStdAbbrev&gt;&lt;f name="System"&gt;Med.Phys.&lt;/f&gt;&lt;/ZZ_JournalStdAbbrev&gt;&lt;ZZ_WorkformID&gt;1&lt;/ZZ_WorkformID&gt;&lt;/MDL&gt;&lt;/Cite&gt;&lt;/Refman&gt;</w:instrText>
      </w:r>
      <w:r w:rsidR="001C4F59">
        <w:fldChar w:fldCharType="separate"/>
      </w:r>
      <w:r w:rsidR="001E490A">
        <w:rPr>
          <w:noProof/>
        </w:rPr>
        <w:t>[16]</w:t>
      </w:r>
      <w:r w:rsidR="001C4F59">
        <w:fldChar w:fldCharType="end"/>
      </w:r>
      <w:r w:rsidR="00EA47CB">
        <w:t>.</w:t>
      </w:r>
      <w:r w:rsidR="000E3AAA">
        <w:t xml:space="preserve"> </w:t>
      </w:r>
      <w:r w:rsidR="00540E84">
        <w:t xml:space="preserve">A </w:t>
      </w:r>
      <w:r w:rsidR="00EA47CB">
        <w:t>single f</w:t>
      </w:r>
      <w:r w:rsidR="000E3AAA">
        <w:t xml:space="preserve">ield uniform dose </w:t>
      </w:r>
      <w:r w:rsidR="006137B4">
        <w:t xml:space="preserve">plan </w:t>
      </w:r>
      <w:r w:rsidR="00867A30">
        <w:t>(SFUD)</w:t>
      </w:r>
      <w:r w:rsidR="000E3AAA">
        <w:t xml:space="preserve"> </w:t>
      </w:r>
      <w:r w:rsidR="00BA395F">
        <w:t xml:space="preserve">was </w:t>
      </w:r>
      <w:r w:rsidR="006137B4">
        <w:t xml:space="preserve">optimized </w:t>
      </w:r>
      <w:r w:rsidR="00540E84">
        <w:t xml:space="preserve">on </w:t>
      </w:r>
      <w:r w:rsidR="006137B4">
        <w:t xml:space="preserve">the </w:t>
      </w:r>
      <w:r w:rsidR="00796121">
        <w:t>FTV</w:t>
      </w:r>
      <w:r w:rsidR="000E3AAA">
        <w:t xml:space="preserve"> in </w:t>
      </w:r>
      <w:r w:rsidR="00501476">
        <w:t>the end-</w:t>
      </w:r>
      <w:r w:rsidR="00F26CF0">
        <w:t xml:space="preserve">inhale </w:t>
      </w:r>
      <w:r w:rsidR="00EA47CB">
        <w:t>re</w:t>
      </w:r>
      <w:r w:rsidR="0085795B">
        <w:t xml:space="preserve">ference phase of </w:t>
      </w:r>
      <w:r w:rsidR="00501476">
        <w:t xml:space="preserve">the </w:t>
      </w:r>
      <w:r w:rsidR="0085795B">
        <w:t>4D-CT</w:t>
      </w:r>
      <w:r w:rsidR="00BA395F">
        <w:t>.</w:t>
      </w:r>
      <w:r w:rsidR="006677AD">
        <w:t xml:space="preserve"> Dose was then calculated on end-inhale</w:t>
      </w:r>
      <w:r w:rsidR="00AC7922">
        <w:t xml:space="preserve"> (3D-0%)</w:t>
      </w:r>
      <w:r w:rsidR="006677AD">
        <w:t xml:space="preserve"> and end-exhale</w:t>
      </w:r>
      <w:r w:rsidR="00AC7922">
        <w:t xml:space="preserve"> (3D-50%)</w:t>
      </w:r>
      <w:r w:rsidR="006677AD">
        <w:t xml:space="preserve"> phases.</w:t>
      </w:r>
      <w:r w:rsidR="00BA395F">
        <w:t xml:space="preserve"> </w:t>
      </w:r>
      <w:r w:rsidR="006137B4">
        <w:t>4D</w:t>
      </w:r>
      <w:r w:rsidR="007303AB">
        <w:t xml:space="preserve"> </w:t>
      </w:r>
      <w:r w:rsidR="006137B4">
        <w:t>dose delivery was</w:t>
      </w:r>
      <w:r w:rsidR="007303AB">
        <w:t xml:space="preserve"> simulated over the whole breathing </w:t>
      </w:r>
      <w:r w:rsidR="006137B4">
        <w:t>cycle</w:t>
      </w:r>
      <w:r w:rsidR="007303AB">
        <w:t xml:space="preserve"> </w:t>
      </w:r>
      <w:r w:rsidR="00925970">
        <w:t>with two different breathing periods (3.6 and 5 s) and two different starting phases (0</w:t>
      </w:r>
      <w:r w:rsidR="00925970">
        <w:rPr>
          <w:rFonts w:cs="Times New Roman"/>
        </w:rPr>
        <w:t>°</w:t>
      </w:r>
      <w:r w:rsidR="00925970">
        <w:t xml:space="preserve"> and 90</w:t>
      </w:r>
      <w:r w:rsidR="00925970">
        <w:rPr>
          <w:rFonts w:cs="Times New Roman"/>
        </w:rPr>
        <w:t>°</w:t>
      </w:r>
      <w:r w:rsidR="00925970">
        <w:t>)</w:t>
      </w:r>
      <w:r w:rsidR="007303AB">
        <w:t>.</w:t>
      </w:r>
      <w:r w:rsidR="006677AD">
        <w:t xml:space="preserve"> </w:t>
      </w:r>
      <w:r w:rsidR="00A71205">
        <w:t xml:space="preserve">Simulations without motion compensation (interplay) and with slice-by-slice rescanning were performed. </w:t>
      </w:r>
      <w:r w:rsidR="006677AD">
        <w:t xml:space="preserve">Five rescans were used for the majority of </w:t>
      </w:r>
      <w:r>
        <w:t>targets</w:t>
      </w:r>
      <w:r w:rsidR="006677AD">
        <w:t xml:space="preserve"> (</w:t>
      </w:r>
      <w:r w:rsidR="006677AD" w:rsidRPr="00937C80">
        <w:rPr>
          <w:i/>
        </w:rPr>
        <w:t>n</w:t>
      </w:r>
      <w:r w:rsidR="006677AD">
        <w:t>=</w:t>
      </w:r>
      <w:r>
        <w:t>24</w:t>
      </w:r>
      <w:r w:rsidR="006677AD">
        <w:t xml:space="preserve">), whereas 20 rescans were used for </w:t>
      </w:r>
      <w:r>
        <w:t>targets</w:t>
      </w:r>
      <w:r w:rsidR="006677AD">
        <w:t xml:space="preserve"> (</w:t>
      </w:r>
      <w:r w:rsidR="006677AD" w:rsidRPr="00937C80">
        <w:rPr>
          <w:i/>
        </w:rPr>
        <w:t>n</w:t>
      </w:r>
      <w:r w:rsidR="006677AD">
        <w:t xml:space="preserve">=2) where the interplay effects were too big to achieve a satisfactory target coverage. </w:t>
      </w:r>
    </w:p>
    <w:p w14:paraId="7F140CE3" w14:textId="0CAD596A" w:rsidR="00937C80" w:rsidRDefault="000E3AAA" w:rsidP="00937C80">
      <w:r>
        <w:t>Dose was computed considering</w:t>
      </w:r>
      <w:r w:rsidR="00452CE7">
        <w:t xml:space="preserve"> the</w:t>
      </w:r>
      <w:r>
        <w:t xml:space="preserve"> relative biological </w:t>
      </w:r>
      <w:r w:rsidR="0059122A">
        <w:t>effectiveness</w:t>
      </w:r>
      <w:r>
        <w:t xml:space="preserve"> (RBE)</w:t>
      </w:r>
      <w:r w:rsidR="0059122A">
        <w:t xml:space="preserve"> </w:t>
      </w:r>
      <w:r w:rsidR="00A71205">
        <w:t>following</w:t>
      </w:r>
      <w:r>
        <w:t xml:space="preserve"> </w:t>
      </w:r>
      <w:r w:rsidR="00452CE7">
        <w:t xml:space="preserve">the </w:t>
      </w:r>
      <w:r>
        <w:t>local effect model</w:t>
      </w:r>
      <w:r w:rsidR="008E5593">
        <w:t xml:space="preserve"> (LEM) IV</w:t>
      </w:r>
      <w:r w:rsidR="001C4F59">
        <w:t xml:space="preserve"> </w:t>
      </w:r>
      <w:r w:rsidR="001C4F59">
        <w:fldChar w:fldCharType="begin">
          <w:fldData xml:space="preserve">PFJlZm1hbj48Q2l0ZT48QXV0aG9yPkVsc8Okc3NlcjwvQXV0aG9yPjxZZWFyPjIwMTA8L1llYXI+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</w:fldData>
        </w:fldChar>
      </w:r>
      <w:r w:rsidR="00A5559A">
        <w:instrText xml:space="preserve"> ADDIN REFMGR.CITE </w:instrText>
      </w:r>
      <w:r w:rsidR="00A5559A">
        <w:fldChar w:fldCharType="begin">
          <w:fldData xml:space="preserve">PFJlZm1hbj48Q2l0ZT48QXV0aG9yPkVsc8Okc3NlcjwvQXV0aG9yPjxZZWFyPjIwMTA8L1llYXI+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</w:fldData>
        </w:fldChar>
      </w:r>
      <w:r w:rsidR="00A5559A">
        <w:instrText xml:space="preserve"> ADDIN EN.CITE.DATA </w:instrText>
      </w:r>
      <w:r w:rsidR="00A5559A">
        <w:fldChar w:fldCharType="end"/>
      </w:r>
      <w:r w:rsidR="001C4F59">
        <w:fldChar w:fldCharType="separate"/>
      </w:r>
      <w:r w:rsidR="001E490A">
        <w:rPr>
          <w:noProof/>
        </w:rPr>
        <w:t>[17]</w:t>
      </w:r>
      <w:r w:rsidR="001C4F59">
        <w:fldChar w:fldCharType="end"/>
      </w:r>
      <w:r>
        <w:t>. For a conservative estimation an alpha beta ratio of 10</w:t>
      </w:r>
      <w:r w:rsidR="003804E7">
        <w:t xml:space="preserve"> Gy </w:t>
      </w:r>
      <w:r>
        <w:t>and 2</w:t>
      </w:r>
      <w:r w:rsidR="003804E7">
        <w:t xml:space="preserve"> Gy</w:t>
      </w:r>
      <w:r w:rsidR="00452CE7">
        <w:t xml:space="preserve"> were</w:t>
      </w:r>
      <w:r>
        <w:t xml:space="preserve"> used for target and OAR</w:t>
      </w:r>
      <w:r w:rsidR="00452CE7">
        <w:t>s</w:t>
      </w:r>
      <w:r>
        <w:t xml:space="preserve">, </w:t>
      </w:r>
      <w:r w:rsidR="0059122A">
        <w:t>respectively</w:t>
      </w:r>
      <w:r>
        <w:t xml:space="preserve">. </w:t>
      </w:r>
      <w:r w:rsidR="00AB0909">
        <w:t xml:space="preserve">This led to RBE of </w:t>
      </w:r>
      <w:r w:rsidR="00F222C2">
        <w:t xml:space="preserve">approximately </w:t>
      </w:r>
      <w:r w:rsidR="00AB0909">
        <w:t>1.</w:t>
      </w:r>
      <w:r w:rsidR="00C116BC">
        <w:t>1</w:t>
      </w:r>
      <w:r w:rsidR="00AB0909">
        <w:t xml:space="preserve"> </w:t>
      </w:r>
      <w:r w:rsidR="00A6176F">
        <w:t xml:space="preserve">in target tissue </w:t>
      </w:r>
      <w:r w:rsidR="0096712F">
        <w:t xml:space="preserve">and approximately </w:t>
      </w:r>
      <w:r w:rsidR="00C116BC">
        <w:t>1.1 to 3</w:t>
      </w:r>
      <w:r w:rsidR="0096712F">
        <w:t xml:space="preserve"> in </w:t>
      </w:r>
      <w:r w:rsidR="00C116BC">
        <w:t>OARs.</w:t>
      </w:r>
      <w:r w:rsidR="00501476" w:rsidRPr="00501476">
        <w:t xml:space="preserve"> </w:t>
      </w:r>
    </w:p>
    <w:p w14:paraId="7CA5FADD" w14:textId="595E1DF8" w:rsidR="0059122A" w:rsidRDefault="009067A1" w:rsidP="00937C80">
      <w:r>
        <w:lastRenderedPageBreak/>
        <w:t>Most targets (</w:t>
      </w:r>
      <w:r w:rsidRPr="00CD52FF">
        <w:rPr>
          <w:i/>
        </w:rPr>
        <w:t>n</w:t>
      </w:r>
      <w:r>
        <w:t>=</w:t>
      </w:r>
      <w:r w:rsidR="00857428">
        <w:t>20</w:t>
      </w:r>
      <w:r>
        <w:t>) were pla</w:t>
      </w:r>
      <w:r w:rsidR="00501476">
        <w:t>n</w:t>
      </w:r>
      <w:r>
        <w:t xml:space="preserve">ned with two fields. For </w:t>
      </w:r>
      <w:r w:rsidR="00367C4A">
        <w:t xml:space="preserve">remaining </w:t>
      </w:r>
      <w:r>
        <w:t>targets</w:t>
      </w:r>
      <w:r w:rsidR="00BA41C0">
        <w:t>, one (</w:t>
      </w:r>
      <w:r w:rsidR="00367C4A">
        <w:rPr>
          <w:i/>
        </w:rPr>
        <w:t>n=1</w:t>
      </w:r>
      <w:r w:rsidR="00367C4A">
        <w:t>)</w:t>
      </w:r>
      <w:r w:rsidR="00042161">
        <w:rPr>
          <w:i/>
        </w:rPr>
        <w:t xml:space="preserve">, </w:t>
      </w:r>
      <w:r w:rsidR="00042161">
        <w:t>three</w:t>
      </w:r>
      <w:r>
        <w:t xml:space="preserve"> (</w:t>
      </w:r>
      <w:r w:rsidRPr="00CD52FF">
        <w:rPr>
          <w:i/>
        </w:rPr>
        <w:t>n</w:t>
      </w:r>
      <w:r>
        <w:t xml:space="preserve">=3) or four </w:t>
      </w:r>
      <w:r w:rsidRPr="00CD52FF">
        <w:t>(</w:t>
      </w:r>
      <w:r w:rsidRPr="00CD52FF">
        <w:rPr>
          <w:i/>
        </w:rPr>
        <w:t>n</w:t>
      </w:r>
      <w:r>
        <w:t>=2) fields were used due to proximity of OARs.</w:t>
      </w:r>
      <w:r w:rsidR="008E5593">
        <w:t xml:space="preserve"> </w:t>
      </w:r>
      <w:r w:rsidR="00273B17">
        <w:t xml:space="preserve">A beam spot spacing of </w:t>
      </w:r>
      <w:r w:rsidR="00F26CF0">
        <w:t xml:space="preserve">2 </w:t>
      </w:r>
      <w:r w:rsidR="00273B17">
        <w:t>mm, a focal size of approximately 6 mm (FWHM)</w:t>
      </w:r>
      <w:r w:rsidR="00BA41C0">
        <w:t>,</w:t>
      </w:r>
      <w:r w:rsidR="00273B17">
        <w:t xml:space="preserve"> a 3 mm ripple filter </w:t>
      </w:r>
      <w:r w:rsidR="00BA41C0">
        <w:t>and in most cases</w:t>
      </w:r>
      <w:r w:rsidR="00452CE7">
        <w:t xml:space="preserve"> a </w:t>
      </w:r>
      <w:r w:rsidR="00BA41C0">
        <w:t>bolus of 80 mm width were used.</w:t>
      </w:r>
    </w:p>
    <w:p w14:paraId="0695E76D" w14:textId="77777777" w:rsidR="00BD78A0" w:rsidRPr="00BD78A0" w:rsidRDefault="008D7B25" w:rsidP="006A13BD">
      <w:pPr>
        <w:pStyle w:val="berschrift2"/>
      </w:pPr>
      <w:r>
        <w:t>Dose metrics</w:t>
      </w:r>
      <w:r w:rsidR="00391BBC">
        <w:t xml:space="preserve"> and analysis</w:t>
      </w:r>
    </w:p>
    <w:p w14:paraId="3FDBECE1" w14:textId="1E4F6C7A" w:rsidR="000C66D1" w:rsidRDefault="007557A3" w:rsidP="008D7B25">
      <w:r>
        <w:t xml:space="preserve">For comparison between SDRT and </w:t>
      </w:r>
      <w:proofErr w:type="spellStart"/>
      <w:r w:rsidRPr="00E51A06">
        <w:t>CiT</w:t>
      </w:r>
      <w:proofErr w:type="spellEnd"/>
      <w:r>
        <w:t xml:space="preserve"> the following dose metrics were used – relative volume of the CTV receiving 100 % of prescribed dose (V</w:t>
      </w:r>
      <w:r>
        <w:rPr>
          <w:vertAlign w:val="subscript"/>
        </w:rPr>
        <w:t>100%</w:t>
      </w:r>
      <w:r>
        <w:t xml:space="preserve">), </w:t>
      </w:r>
      <w:r w:rsidR="00A6176F">
        <w:t xml:space="preserve">the minimum </w:t>
      </w:r>
      <w:r>
        <w:t xml:space="preserve">dose </w:t>
      </w:r>
      <w:r w:rsidR="00A6176F">
        <w:t xml:space="preserve">in </w:t>
      </w:r>
      <w:r>
        <w:t xml:space="preserve">95% of </w:t>
      </w:r>
      <w:r w:rsidR="00A6176F">
        <w:t>the volume</w:t>
      </w:r>
      <w:r>
        <w:t xml:space="preserve"> (D</w:t>
      </w:r>
      <w:r w:rsidRPr="002A47F9">
        <w:rPr>
          <w:vertAlign w:val="subscript"/>
        </w:rPr>
        <w:t>95</w:t>
      </w:r>
      <w:r>
        <w:rPr>
          <w:vertAlign w:val="subscript"/>
        </w:rPr>
        <w:t>%</w:t>
      </w:r>
      <w:r>
        <w:t>)</w:t>
      </w:r>
      <w:r w:rsidR="00A6176F">
        <w:t>, the</w:t>
      </w:r>
      <w:r>
        <w:t xml:space="preserve"> maximum point dose </w:t>
      </w:r>
      <w:r w:rsidR="008C2581">
        <w:t>(</w:t>
      </w:r>
      <w:proofErr w:type="spellStart"/>
      <w:r w:rsidR="008C2581">
        <w:t>D</w:t>
      </w:r>
      <w:r w:rsidR="008C2581">
        <w:rPr>
          <w:vertAlign w:val="subscript"/>
        </w:rPr>
        <w:t>M</w:t>
      </w:r>
      <w:r w:rsidR="008C2581" w:rsidRPr="008C2581">
        <w:rPr>
          <w:vertAlign w:val="subscript"/>
        </w:rPr>
        <w:t>a</w:t>
      </w:r>
      <w:r w:rsidR="008C2581">
        <w:rPr>
          <w:vertAlign w:val="subscript"/>
        </w:rPr>
        <w:t>x</w:t>
      </w:r>
      <w:proofErr w:type="spellEnd"/>
      <w:r w:rsidR="008C2581">
        <w:t>)</w:t>
      </w:r>
      <w:r w:rsidR="00A6176F">
        <w:t>,</w:t>
      </w:r>
      <w:r>
        <w:t xml:space="preserve"> and </w:t>
      </w:r>
      <w:r w:rsidR="00A6176F">
        <w:t xml:space="preserve">the </w:t>
      </w:r>
      <w:r>
        <w:t>mean dose</w:t>
      </w:r>
      <w:r w:rsidR="008C2581">
        <w:t xml:space="preserve"> (</w:t>
      </w:r>
      <w:proofErr w:type="spellStart"/>
      <w:r w:rsidR="008C2581">
        <w:t>D</w:t>
      </w:r>
      <w:r w:rsidR="008C2581" w:rsidRPr="008C2581">
        <w:rPr>
          <w:vertAlign w:val="subscript"/>
        </w:rPr>
        <w:t>Mean</w:t>
      </w:r>
      <w:proofErr w:type="spellEnd"/>
      <w:r w:rsidR="008C2581">
        <w:t>).</w:t>
      </w:r>
      <w:r>
        <w:t xml:space="preserve"> </w:t>
      </w:r>
      <w:r w:rsidR="0058107B">
        <w:t>The f</w:t>
      </w:r>
      <w:r w:rsidR="001207DC">
        <w:t xml:space="preserve">irst </w:t>
      </w:r>
      <w:r w:rsidR="00925970">
        <w:t xml:space="preserve">two </w:t>
      </w:r>
      <w:r w:rsidR="001207DC">
        <w:t>metric</w:t>
      </w:r>
      <w:r w:rsidR="00925970">
        <w:t>s</w:t>
      </w:r>
      <w:r w:rsidR="001207DC">
        <w:t>, V</w:t>
      </w:r>
      <w:r w:rsidR="00857428">
        <w:rPr>
          <w:vertAlign w:val="subscript"/>
        </w:rPr>
        <w:t>100%</w:t>
      </w:r>
      <w:r w:rsidR="00925970">
        <w:t xml:space="preserve"> and D</w:t>
      </w:r>
      <w:r w:rsidR="00925970" w:rsidRPr="00735E0E">
        <w:rPr>
          <w:vertAlign w:val="subscript"/>
        </w:rPr>
        <w:t>95</w:t>
      </w:r>
      <w:r w:rsidR="00925970">
        <w:rPr>
          <w:vertAlign w:val="subscript"/>
        </w:rPr>
        <w:t>%</w:t>
      </w:r>
      <w:r w:rsidR="001207DC">
        <w:t xml:space="preserve"> w</w:t>
      </w:r>
      <w:r w:rsidR="00857428">
        <w:t>ere</w:t>
      </w:r>
      <w:r w:rsidR="001207DC">
        <w:t xml:space="preserve"> </w:t>
      </w:r>
      <w:r w:rsidR="00452CE7">
        <w:t>used to compare target coverage</w:t>
      </w:r>
      <w:r w:rsidR="00857428">
        <w:t xml:space="preserve">, whereas OAR dose was compared with </w:t>
      </w:r>
      <w:proofErr w:type="spellStart"/>
      <w:r w:rsidR="008C2581">
        <w:t>D</w:t>
      </w:r>
      <w:r w:rsidR="008C2581">
        <w:rPr>
          <w:vertAlign w:val="subscript"/>
        </w:rPr>
        <w:t>M</w:t>
      </w:r>
      <w:r w:rsidR="008C2581" w:rsidRPr="008C2581">
        <w:rPr>
          <w:vertAlign w:val="subscript"/>
        </w:rPr>
        <w:t>a</w:t>
      </w:r>
      <w:r w:rsidR="008C2581">
        <w:rPr>
          <w:vertAlign w:val="subscript"/>
        </w:rPr>
        <w:t>x</w:t>
      </w:r>
      <w:proofErr w:type="spellEnd"/>
      <w:r w:rsidR="00857428">
        <w:t xml:space="preserve"> and </w:t>
      </w:r>
      <w:proofErr w:type="spellStart"/>
      <w:r w:rsidR="005C1437">
        <w:t>D</w:t>
      </w:r>
      <w:r w:rsidR="005C1437" w:rsidRPr="008C2581">
        <w:rPr>
          <w:vertAlign w:val="subscript"/>
        </w:rPr>
        <w:t>Mea</w:t>
      </w:r>
      <w:r w:rsidR="005C1437">
        <w:rPr>
          <w:vertAlign w:val="subscript"/>
        </w:rPr>
        <w:t>n</w:t>
      </w:r>
      <w:proofErr w:type="spellEnd"/>
      <w:r w:rsidR="00452CE7">
        <w:t xml:space="preserve">. </w:t>
      </w:r>
    </w:p>
    <w:p w14:paraId="731B5AFD" w14:textId="2FAEA0DD" w:rsidR="00925970" w:rsidRDefault="00925970" w:rsidP="008D7B25">
      <w:r>
        <w:t xml:space="preserve">For 4D </w:t>
      </w:r>
      <w:proofErr w:type="spellStart"/>
      <w:r>
        <w:t>CiT</w:t>
      </w:r>
      <w:proofErr w:type="spellEnd"/>
      <w:r>
        <w:t xml:space="preserve"> dose calculations</w:t>
      </w:r>
      <w:r w:rsidR="00012A8D">
        <w:t>,</w:t>
      </w:r>
      <w:r>
        <w:t xml:space="preserve"> </w:t>
      </w:r>
      <w:r w:rsidR="00933EE2">
        <w:t>mean</w:t>
      </w:r>
      <w:r>
        <w:t xml:space="preserve"> and standard deviation</w:t>
      </w:r>
      <w:r w:rsidR="00933EE2">
        <w:t xml:space="preserve"> </w:t>
      </w:r>
      <w:r w:rsidR="00857428">
        <w:t>were calculated</w:t>
      </w:r>
      <w:r>
        <w:t xml:space="preserve"> between different </w:t>
      </w:r>
      <w:r w:rsidR="00933EE2">
        <w:t>breath</w:t>
      </w:r>
      <w:r w:rsidR="00857428">
        <w:t>ing periods and starting phases.</w:t>
      </w:r>
    </w:p>
    <w:p w14:paraId="7B7E8149" w14:textId="77777777" w:rsidR="00391BBC" w:rsidRPr="008D7B25" w:rsidRDefault="00B9085A" w:rsidP="008D7B25">
      <w:r>
        <w:t>Paired</w:t>
      </w:r>
      <w:r w:rsidR="000A0266">
        <w:t xml:space="preserve"> </w:t>
      </w:r>
      <w:r w:rsidR="00391BBC">
        <w:t xml:space="preserve">t-tests were performed to compare </w:t>
      </w:r>
      <w:r>
        <w:t>the dose metrics and for</w:t>
      </w:r>
      <w:r w:rsidR="004454BA">
        <w:t xml:space="preserve"> </w:t>
      </w:r>
      <w:r w:rsidR="004F0D1B">
        <w:t>p</w:t>
      </w:r>
      <w:r w:rsidR="004454BA">
        <w:t>ost-hoc exploratory analysis between groups a two-sided t-test</w:t>
      </w:r>
      <w:r w:rsidR="004B1A44">
        <w:t xml:space="preserve"> with Welc</w:t>
      </w:r>
      <w:r w:rsidR="00BF1361">
        <w:t>h correction for different variances</w:t>
      </w:r>
      <w:r w:rsidR="004F0D1B" w:rsidRPr="004F0D1B">
        <w:t xml:space="preserve"> </w:t>
      </w:r>
      <w:r w:rsidR="004F0D1B">
        <w:t>was carried out</w:t>
      </w:r>
      <w:r w:rsidR="004454BA">
        <w:t>.</w:t>
      </w:r>
      <w:r w:rsidR="00391BBC">
        <w:t xml:space="preserve"> A p-value &lt; 0.</w:t>
      </w:r>
      <w:r w:rsidR="005E73CC">
        <w:t xml:space="preserve">05 </w:t>
      </w:r>
      <w:r w:rsidR="00391BBC">
        <w:t xml:space="preserve">was considered significant. Dose differences are always reported such that higher dose levels for </w:t>
      </w:r>
      <w:r w:rsidR="00BA519E">
        <w:t>SDRT</w:t>
      </w:r>
      <w:r w:rsidR="00391BBC">
        <w:t xml:space="preserve"> result in positive values.</w:t>
      </w:r>
    </w:p>
    <w:p w14:paraId="3F32C495" w14:textId="77777777" w:rsidR="003326EA" w:rsidRDefault="003326EA" w:rsidP="003326EA">
      <w:pPr>
        <w:pStyle w:val="berschrift1"/>
      </w:pPr>
      <w:r>
        <w:t>Results</w:t>
      </w:r>
    </w:p>
    <w:p w14:paraId="68836FBF" w14:textId="39BB44A0" w:rsidR="00F81D30" w:rsidRDefault="005B167A" w:rsidP="00CC0621">
      <w:r>
        <w:t xml:space="preserve">Examples </w:t>
      </w:r>
      <w:r w:rsidR="00D71274">
        <w:t>of</w:t>
      </w:r>
      <w:r w:rsidR="008B4DB2">
        <w:t xml:space="preserve"> two</w:t>
      </w:r>
      <w:r w:rsidR="00F222C2">
        <w:t xml:space="preserve"> </w:t>
      </w:r>
      <w:r w:rsidR="00BA519E">
        <w:t>SDRT</w:t>
      </w:r>
      <w:r w:rsidR="00F222C2">
        <w:t xml:space="preserve"> and </w:t>
      </w:r>
      <w:r w:rsidR="00AC7922">
        <w:t xml:space="preserve">4D-rescan </w:t>
      </w:r>
      <w:proofErr w:type="spellStart"/>
      <w:r w:rsidR="00F222C2">
        <w:t>CiT</w:t>
      </w:r>
      <w:proofErr w:type="spellEnd"/>
      <w:r w:rsidR="00D71274">
        <w:t xml:space="preserve"> treatment plans are shown in Figure </w:t>
      </w:r>
      <w:r w:rsidR="000241F5">
        <w:t>2</w:t>
      </w:r>
      <w:r w:rsidR="00D71274">
        <w:t>.</w:t>
      </w:r>
      <w:r w:rsidR="00EE7B09">
        <w:t xml:space="preserve"> </w:t>
      </w:r>
      <w:r w:rsidR="008B4DB2">
        <w:t>Patient A has two lesions in close pr</w:t>
      </w:r>
      <w:r w:rsidR="003143E2">
        <w:t xml:space="preserve">oximity to </w:t>
      </w:r>
      <w:r w:rsidR="009C47CD">
        <w:t xml:space="preserve">the </w:t>
      </w:r>
      <w:r w:rsidR="003143E2">
        <w:t>spinal cord. Patient B has a small</w:t>
      </w:r>
      <w:r w:rsidR="002B7CC4">
        <w:t xml:space="preserve"> lesion (0.87</w:t>
      </w:r>
      <w:r w:rsidR="003143E2">
        <w:t xml:space="preserve"> cc) in the </w:t>
      </w:r>
      <w:r w:rsidR="002B7CC4">
        <w:t>superior</w:t>
      </w:r>
      <w:r w:rsidR="003143E2">
        <w:t xml:space="preserve"> position of the left lung wing. V</w:t>
      </w:r>
      <w:r w:rsidR="003143E2" w:rsidRPr="00E27A4F">
        <w:rPr>
          <w:vertAlign w:val="subscript"/>
        </w:rPr>
        <w:t>24Gy</w:t>
      </w:r>
      <w:r w:rsidR="003143E2">
        <w:t xml:space="preserve"> is 100 % for </w:t>
      </w:r>
      <w:r w:rsidR="00BA519E">
        <w:t>SDRT</w:t>
      </w:r>
      <w:r w:rsidR="003143E2">
        <w:t xml:space="preserve"> and </w:t>
      </w:r>
      <w:proofErr w:type="spellStart"/>
      <w:r w:rsidR="003143E2">
        <w:t>CiT</w:t>
      </w:r>
      <w:proofErr w:type="spellEnd"/>
      <w:r w:rsidR="003143E2">
        <w:t xml:space="preserve"> in all CTVs for Patient A and B; average</w:t>
      </w:r>
      <w:r w:rsidR="00806EF2">
        <w:t xml:space="preserve"> OAR difference</w:t>
      </w:r>
      <w:r w:rsidR="002B7CC4">
        <w:t xml:space="preserve"> between </w:t>
      </w:r>
      <w:r w:rsidR="00BA519E">
        <w:t>SDRT</w:t>
      </w:r>
      <w:r w:rsidR="002B7CC4">
        <w:t xml:space="preserve"> and </w:t>
      </w:r>
      <w:proofErr w:type="spellStart"/>
      <w:r w:rsidR="002B7CC4">
        <w:t>CiT</w:t>
      </w:r>
      <w:proofErr w:type="spellEnd"/>
      <w:r w:rsidR="00806EF2">
        <w:t xml:space="preserve"> in</w:t>
      </w:r>
      <w:r w:rsidR="003143E2">
        <w:t xml:space="preserve"> </w:t>
      </w:r>
      <w:r w:rsidR="005C1437" w:rsidRPr="005C1437">
        <w:t xml:space="preserve"> </w:t>
      </w:r>
      <w:proofErr w:type="spellStart"/>
      <w:r w:rsidR="005C1437">
        <w:t>D</w:t>
      </w:r>
      <w:r w:rsidR="005C1437">
        <w:rPr>
          <w:vertAlign w:val="subscript"/>
        </w:rPr>
        <w:t>M</w:t>
      </w:r>
      <w:r w:rsidR="005C1437" w:rsidRPr="008C2581">
        <w:rPr>
          <w:vertAlign w:val="subscript"/>
        </w:rPr>
        <w:t>a</w:t>
      </w:r>
      <w:r w:rsidR="005C1437">
        <w:rPr>
          <w:vertAlign w:val="subscript"/>
        </w:rPr>
        <w:t>x</w:t>
      </w:r>
      <w:proofErr w:type="spellEnd"/>
      <w:r w:rsidR="003143E2">
        <w:t xml:space="preserve"> is 5.</w:t>
      </w:r>
      <w:r w:rsidR="005E73CC">
        <w:t xml:space="preserve">3 </w:t>
      </w:r>
      <w:r w:rsidR="003143E2">
        <w:t>Gy and 1.</w:t>
      </w:r>
      <w:r w:rsidR="002B7CC4">
        <w:t>5</w:t>
      </w:r>
      <w:r w:rsidR="003143E2">
        <w:t xml:space="preserve"> Gy</w:t>
      </w:r>
      <w:r w:rsidR="00806EF2">
        <w:t xml:space="preserve"> </w:t>
      </w:r>
      <w:r w:rsidR="003143E2">
        <w:t xml:space="preserve">and </w:t>
      </w:r>
      <w:r w:rsidR="00806EF2">
        <w:t>in</w:t>
      </w:r>
      <w:r w:rsidR="003143E2">
        <w:t xml:space="preserve"> </w:t>
      </w:r>
      <w:r w:rsidR="005E73CC">
        <w:t>mean dose 1.2</w:t>
      </w:r>
      <w:r w:rsidR="003143E2">
        <w:t xml:space="preserve"> Gy and </w:t>
      </w:r>
      <w:r w:rsidR="005E73CC">
        <w:t>0.6</w:t>
      </w:r>
      <w:r w:rsidR="003143E2">
        <w:t xml:space="preserve"> Gy, respectively</w:t>
      </w:r>
      <w:r w:rsidR="00806EF2">
        <w:t xml:space="preserve"> for patient A and B.</w:t>
      </w:r>
    </w:p>
    <w:p w14:paraId="5A46F95E" w14:textId="25D49C78" w:rsidR="00BD78A0" w:rsidRPr="00BD78A0" w:rsidRDefault="00A92870" w:rsidP="003F5ADB">
      <w:pPr>
        <w:pStyle w:val="berschrift2"/>
      </w:pPr>
      <w:r>
        <w:t>Target</w:t>
      </w:r>
      <w:r w:rsidR="00E27A4F">
        <w:t xml:space="preserve"> Coverage</w:t>
      </w:r>
    </w:p>
    <w:p w14:paraId="6FD95EEB" w14:textId="34F89E70" w:rsidR="0034102C" w:rsidRDefault="00FA17F1" w:rsidP="007A37F1">
      <w:r>
        <w:t>Difference in PTV definition resulted in</w:t>
      </w:r>
      <w:r w:rsidR="00EA08C1">
        <w:t xml:space="preserve"> </w:t>
      </w:r>
      <w:r w:rsidR="00BF1361">
        <w:t>1.</w:t>
      </w:r>
      <w:r w:rsidR="00911CB7">
        <w:t>5</w:t>
      </w:r>
      <w:r w:rsidR="00BF1361">
        <w:t xml:space="preserve"> (1.</w:t>
      </w:r>
      <w:r w:rsidR="00D50DC5">
        <w:t xml:space="preserve">3 </w:t>
      </w:r>
      <w:r w:rsidR="00BF1361">
        <w:t>– 2.1</w:t>
      </w:r>
      <w:r w:rsidR="007557A3">
        <w:t>) times</w:t>
      </w:r>
      <w:r w:rsidR="00EA08C1">
        <w:t xml:space="preserve"> bigger</w:t>
      </w:r>
      <w:r>
        <w:t xml:space="preserve"> FTV</w:t>
      </w:r>
      <w:r w:rsidR="00EA08C1">
        <w:t xml:space="preserve"> than S</w:t>
      </w:r>
      <w:r w:rsidR="00941411">
        <w:t>PTV</w:t>
      </w:r>
      <w:r w:rsidR="00C9101B">
        <w:t>.</w:t>
      </w:r>
      <w:r w:rsidR="00B45DA4">
        <w:t xml:space="preserve"> </w:t>
      </w:r>
      <w:r w:rsidR="00121E9D">
        <w:t>There was no significant difference in CTV D</w:t>
      </w:r>
      <w:r w:rsidR="00121E9D" w:rsidRPr="002A47F9">
        <w:rPr>
          <w:vertAlign w:val="subscript"/>
        </w:rPr>
        <w:t>95%</w:t>
      </w:r>
      <w:r w:rsidR="00121E9D">
        <w:t xml:space="preserve"> </w:t>
      </w:r>
      <w:r w:rsidR="00925970">
        <w:t xml:space="preserve">between SBRT </w:t>
      </w:r>
      <w:r w:rsidR="007557A3">
        <w:t>and</w:t>
      </w:r>
      <w:r w:rsidR="00925970">
        <w:t xml:space="preserve"> any </w:t>
      </w:r>
      <w:proofErr w:type="spellStart"/>
      <w:r w:rsidR="00925970">
        <w:t>CiT</w:t>
      </w:r>
      <w:proofErr w:type="spellEnd"/>
      <w:r w:rsidR="00925970">
        <w:t xml:space="preserve"> calculation. </w:t>
      </w:r>
      <w:r w:rsidR="00921BD1">
        <w:t xml:space="preserve">For CTV </w:t>
      </w:r>
      <w:r w:rsidR="00F81327">
        <w:t>V</w:t>
      </w:r>
      <w:r w:rsidR="00F81327">
        <w:rPr>
          <w:vertAlign w:val="subscript"/>
        </w:rPr>
        <w:t>100%</w:t>
      </w:r>
      <w:r w:rsidR="00921BD1">
        <w:t xml:space="preserve"> there was </w:t>
      </w:r>
      <w:r w:rsidR="001946F1">
        <w:t xml:space="preserve">a </w:t>
      </w:r>
      <w:r w:rsidR="00921BD1">
        <w:t xml:space="preserve">significant difference between SDRT and 4D-interplay, </w:t>
      </w:r>
      <w:r w:rsidR="00142C97">
        <w:t>3.8</w:t>
      </w:r>
      <w:r w:rsidR="00921BD1">
        <w:t xml:space="preserve"> (</w:t>
      </w:r>
      <w:r w:rsidR="00DD0634">
        <w:rPr>
          <w:rFonts w:eastAsia="Times New Roman" w:cs="Times New Roman"/>
          <w:szCs w:val="24"/>
        </w:rPr>
        <w:t xml:space="preserve">0 – </w:t>
      </w:r>
      <w:r w:rsidR="00142C97">
        <w:rPr>
          <w:rFonts w:eastAsia="Times New Roman" w:cs="Times New Roman"/>
          <w:szCs w:val="24"/>
        </w:rPr>
        <w:t>6.1</w:t>
      </w:r>
      <w:r w:rsidR="00921BD1">
        <w:t>)</w:t>
      </w:r>
      <w:r w:rsidR="00E03B2B">
        <w:t xml:space="preserve"> </w:t>
      </w:r>
      <w:r w:rsidR="00EB6975">
        <w:t>%</w:t>
      </w:r>
      <w:r w:rsidR="00E03B2B">
        <w:t xml:space="preserve"> and no significant difference between SDRT and 3D-0%, 3D-50% </w:t>
      </w:r>
      <w:r w:rsidR="00857428">
        <w:t>or</w:t>
      </w:r>
      <w:r w:rsidR="00E03B2B">
        <w:t xml:space="preserve"> 4D-rescan.</w:t>
      </w:r>
      <w:r w:rsidR="00847A0F">
        <w:t xml:space="preserve"> </w:t>
      </w:r>
    </w:p>
    <w:p w14:paraId="3F88F0E9" w14:textId="3B9674F5" w:rsidR="00170564" w:rsidRDefault="00170564" w:rsidP="00E27A4F">
      <w:r>
        <w:t>Difference in V</w:t>
      </w:r>
      <w:r>
        <w:rPr>
          <w:vertAlign w:val="subscript"/>
        </w:rPr>
        <w:t>100%</w:t>
      </w:r>
      <w:r>
        <w:t xml:space="preserve"> between 4D-rescan and 4D-interplay with respect to CTV peak-to-peak motion and average CTV range change in water is plotted in Figure 3.</w:t>
      </w:r>
      <w:r w:rsidR="00946918">
        <w:t xml:space="preserve"> Range change was a better predictor of the V</w:t>
      </w:r>
      <w:r w:rsidR="00946918" w:rsidRPr="00FB2E6E">
        <w:rPr>
          <w:vertAlign w:val="subscript"/>
        </w:rPr>
        <w:t xml:space="preserve">100% </w:t>
      </w:r>
      <w:r w:rsidR="00946918">
        <w:t>diff</w:t>
      </w:r>
      <w:r w:rsidR="00FB2E6E">
        <w:t>erence than geometric motion (r</w:t>
      </w:r>
      <w:r w:rsidR="00946918">
        <w:t>=0.</w:t>
      </w:r>
      <w:r w:rsidR="00FB2E6E">
        <w:t>75 vs. r=0.48</w:t>
      </w:r>
      <w:r w:rsidR="00946918">
        <w:t>).</w:t>
      </w:r>
    </w:p>
    <w:p w14:paraId="011B5111" w14:textId="038EF310" w:rsidR="00933EE2" w:rsidRDefault="00933EE2" w:rsidP="00E27A4F">
      <w:r>
        <w:lastRenderedPageBreak/>
        <w:t>There was a significant difference in</w:t>
      </w:r>
      <w:r w:rsidR="00B32545">
        <w:t xml:space="preserve"> V</w:t>
      </w:r>
      <w:r w:rsidR="00B32545" w:rsidRPr="00E27A4F">
        <w:rPr>
          <w:vertAlign w:val="subscript"/>
        </w:rPr>
        <w:t>24Gy</w:t>
      </w:r>
      <w:r>
        <w:t xml:space="preserve"> </w:t>
      </w:r>
      <w:r w:rsidR="00C77317">
        <w:t>standard deviation</w:t>
      </w:r>
      <w:r>
        <w:t xml:space="preserve"> between 4D-interplay and 4D-rescans, </w:t>
      </w:r>
      <w:r w:rsidR="00911CB7">
        <w:t>1.</w:t>
      </w:r>
      <w:r w:rsidR="000E5CA2">
        <w:t xml:space="preserve">8 </w:t>
      </w:r>
      <w:r w:rsidR="00B32545">
        <w:t>(</w:t>
      </w:r>
      <w:r w:rsidR="00BB3934">
        <w:t>0</w:t>
      </w:r>
      <w:r w:rsidR="00B32545">
        <w:rPr>
          <w:rFonts w:eastAsia="Times New Roman" w:cs="Times New Roman"/>
          <w:szCs w:val="24"/>
        </w:rPr>
        <w:t xml:space="preserve"> – </w:t>
      </w:r>
      <w:r w:rsidR="00BB3934">
        <w:rPr>
          <w:rFonts w:eastAsia="Times New Roman" w:cs="Times New Roman"/>
          <w:szCs w:val="24"/>
        </w:rPr>
        <w:t>2.</w:t>
      </w:r>
      <w:r w:rsidR="000E5CA2">
        <w:rPr>
          <w:rFonts w:eastAsia="Times New Roman" w:cs="Times New Roman"/>
          <w:szCs w:val="24"/>
        </w:rPr>
        <w:t>9</w:t>
      </w:r>
      <w:r w:rsidR="00B32545">
        <w:t>) %</w:t>
      </w:r>
      <w:r w:rsidR="004617F8">
        <w:t>, i.e. interplay simulation showed a larger variability in dose coverage in addition to the difference in averages.</w:t>
      </w:r>
      <w:r w:rsidR="00170564">
        <w:t xml:space="preserve"> </w:t>
      </w:r>
    </w:p>
    <w:p w14:paraId="2824788E" w14:textId="77777777" w:rsidR="00BD78A0" w:rsidRPr="00BD78A0" w:rsidRDefault="00F57D08" w:rsidP="003F5ADB">
      <w:pPr>
        <w:pStyle w:val="berschrift2"/>
      </w:pPr>
      <w:r>
        <w:t>Dose</w:t>
      </w:r>
      <w:r w:rsidR="002058D7">
        <w:t xml:space="preserve"> in </w:t>
      </w:r>
      <w:r w:rsidR="00A92870">
        <w:t>OAR</w:t>
      </w:r>
      <w:r>
        <w:t>s</w:t>
      </w:r>
    </w:p>
    <w:p w14:paraId="1A31A11D" w14:textId="791B6906" w:rsidR="00050A94" w:rsidRDefault="005175BA" w:rsidP="00F02D04">
      <w:r>
        <w:t xml:space="preserve">There was no significant difference </w:t>
      </w:r>
      <w:r w:rsidR="0010518E">
        <w:t xml:space="preserve">in </w:t>
      </w:r>
      <w:r>
        <w:t xml:space="preserve">dose to OAR </w:t>
      </w:r>
      <w:r w:rsidR="00857428">
        <w:t>between</w:t>
      </w:r>
      <w:r>
        <w:t xml:space="preserve"> </w:t>
      </w:r>
      <w:r w:rsidR="00012A8D">
        <w:t xml:space="preserve">the </w:t>
      </w:r>
      <w:r>
        <w:t xml:space="preserve">different </w:t>
      </w:r>
      <w:proofErr w:type="spellStart"/>
      <w:r>
        <w:t>CiT</w:t>
      </w:r>
      <w:proofErr w:type="spellEnd"/>
      <w:r>
        <w:t xml:space="preserve"> </w:t>
      </w:r>
      <w:proofErr w:type="gramStart"/>
      <w:r>
        <w:t>dose</w:t>
      </w:r>
      <w:proofErr w:type="gramEnd"/>
      <w:r>
        <w:t xml:space="preserve"> calculations</w:t>
      </w:r>
      <w:r w:rsidR="00857428">
        <w:t xml:space="preserve">. </w:t>
      </w:r>
      <w:r w:rsidR="009C47CD">
        <w:t xml:space="preserve">The </w:t>
      </w:r>
      <w:r w:rsidR="002E3D62">
        <w:t>dose metrics</w:t>
      </w:r>
      <w:r w:rsidR="00DF092A">
        <w:t xml:space="preserve"> for</w:t>
      </w:r>
      <w:r w:rsidR="00A070D5">
        <w:t xml:space="preserve"> </w:t>
      </w:r>
      <w:r w:rsidR="00BA519E">
        <w:t>SDRT</w:t>
      </w:r>
      <w:r w:rsidR="002E3D62">
        <w:t xml:space="preserve"> and</w:t>
      </w:r>
      <w:r>
        <w:t xml:space="preserve"> 4D-re</w:t>
      </w:r>
      <w:r w:rsidR="00DE3BE7">
        <w:t>s</w:t>
      </w:r>
      <w:r>
        <w:t>can</w:t>
      </w:r>
      <w:r w:rsidR="002E3D62">
        <w:t xml:space="preserve"> </w:t>
      </w:r>
      <w:proofErr w:type="spellStart"/>
      <w:r w:rsidR="002E3D62">
        <w:t>CiT</w:t>
      </w:r>
      <w:proofErr w:type="spellEnd"/>
      <w:r w:rsidR="002E3D62">
        <w:t xml:space="preserve"> for OARs</w:t>
      </w:r>
      <w:r w:rsidR="00DF092A">
        <w:t xml:space="preserve"> heart, spinal cord,</w:t>
      </w:r>
      <w:r w:rsidR="00A070D5">
        <w:t xml:space="preserve"> smaller airway</w:t>
      </w:r>
      <w:r w:rsidR="00DF092A">
        <w:t xml:space="preserve"> esophagus, trachea</w:t>
      </w:r>
      <w:r w:rsidR="002E3D62">
        <w:t>,</w:t>
      </w:r>
      <w:r w:rsidR="00DF092A">
        <w:t xml:space="preserve"> aorta</w:t>
      </w:r>
      <w:r w:rsidR="002E3D62">
        <w:t xml:space="preserve">, </w:t>
      </w:r>
      <w:proofErr w:type="spellStart"/>
      <w:r w:rsidR="002E3D62">
        <w:t>ipsi</w:t>
      </w:r>
      <w:proofErr w:type="spellEnd"/>
      <w:r w:rsidR="002E3D62">
        <w:t xml:space="preserve">- and contralateral lung are </w:t>
      </w:r>
      <w:r w:rsidR="00A070D5">
        <w:t>presented</w:t>
      </w:r>
      <w:r w:rsidR="002E3D62">
        <w:t xml:space="preserve"> in </w:t>
      </w:r>
      <w:r w:rsidR="0010518E">
        <w:t>Table 2</w:t>
      </w:r>
      <w:r w:rsidR="00C9101B">
        <w:t>.</w:t>
      </w:r>
      <w:r w:rsidR="004E52BD">
        <w:t xml:space="preserve"> </w:t>
      </w:r>
      <w:r w:rsidR="00A070D5">
        <w:t xml:space="preserve">In almost all patients </w:t>
      </w:r>
      <w:proofErr w:type="spellStart"/>
      <w:r w:rsidR="00050A94">
        <w:t>CiT</w:t>
      </w:r>
      <w:proofErr w:type="spellEnd"/>
      <w:r w:rsidR="00050A94">
        <w:t xml:space="preserve"> deposited </w:t>
      </w:r>
      <w:proofErr w:type="gramStart"/>
      <w:r w:rsidR="00050A94">
        <w:t>less dose</w:t>
      </w:r>
      <w:proofErr w:type="gramEnd"/>
      <w:r w:rsidR="00050A94">
        <w:t xml:space="preserve"> in all OARs, except ipsilateral lung, where there was no statistical significant difference between </w:t>
      </w:r>
      <w:r w:rsidR="00BA519E">
        <w:t>SDRT</w:t>
      </w:r>
      <w:r w:rsidR="00050A94">
        <w:t xml:space="preserve"> and </w:t>
      </w:r>
      <w:proofErr w:type="spellStart"/>
      <w:r w:rsidR="00050A94">
        <w:t>CiT.</w:t>
      </w:r>
      <w:proofErr w:type="spellEnd"/>
      <w:r w:rsidR="00050A94">
        <w:t xml:space="preserve"> </w:t>
      </w:r>
    </w:p>
    <w:p w14:paraId="7CFE963B" w14:textId="0AB08B37" w:rsidR="00DF092A" w:rsidRDefault="00050A94" w:rsidP="00F02D04">
      <w:r>
        <w:t xml:space="preserve">The average OAR difference between </w:t>
      </w:r>
      <w:r w:rsidR="00BA519E">
        <w:t>SDRT</w:t>
      </w:r>
      <w:r w:rsidR="004B4B59">
        <w:t xml:space="preserve"> and </w:t>
      </w:r>
      <w:proofErr w:type="spellStart"/>
      <w:r w:rsidR="004B4B59">
        <w:t>CiT</w:t>
      </w:r>
      <w:proofErr w:type="spellEnd"/>
      <w:r w:rsidR="004B4B59">
        <w:t xml:space="preserve"> was significant</w:t>
      </w:r>
      <w:r w:rsidR="00921BD1">
        <w:t>,</w:t>
      </w:r>
      <w:r w:rsidR="004B4B59">
        <w:t xml:space="preserve"> </w:t>
      </w:r>
      <w:r w:rsidR="00BF1361">
        <w:t>2.</w:t>
      </w:r>
      <w:r w:rsidR="007557A3">
        <w:t>5</w:t>
      </w:r>
      <w:r w:rsidR="00BF1361">
        <w:t xml:space="preserve"> (</w:t>
      </w:r>
      <w:r w:rsidR="00BF1361">
        <w:rPr>
          <w:rFonts w:eastAsia="Times New Roman" w:cs="Times New Roman"/>
          <w:szCs w:val="24"/>
        </w:rPr>
        <w:t>0.3– 4.8</w:t>
      </w:r>
      <w:r w:rsidR="00BF1361">
        <w:t xml:space="preserve">) Gy </w:t>
      </w:r>
      <w:r>
        <w:t>for</w:t>
      </w:r>
      <w:r w:rsidR="005C1437" w:rsidRPr="005C1437">
        <w:t xml:space="preserve"> </w:t>
      </w:r>
      <w:proofErr w:type="spellStart"/>
      <w:r w:rsidR="005C1437">
        <w:t>D</w:t>
      </w:r>
      <w:r w:rsidR="005C1437">
        <w:rPr>
          <w:vertAlign w:val="subscript"/>
        </w:rPr>
        <w:t>M</w:t>
      </w:r>
      <w:r w:rsidR="005C1437" w:rsidRPr="008C2581">
        <w:rPr>
          <w:vertAlign w:val="subscript"/>
        </w:rPr>
        <w:t>a</w:t>
      </w:r>
      <w:r w:rsidR="005C1437">
        <w:rPr>
          <w:vertAlign w:val="subscript"/>
        </w:rPr>
        <w:t>x</w:t>
      </w:r>
      <w:proofErr w:type="spellEnd"/>
      <w:r>
        <w:t xml:space="preserve"> and</w:t>
      </w:r>
      <w:r w:rsidR="00BF1361">
        <w:t xml:space="preserve"> </w:t>
      </w:r>
      <w:r w:rsidR="007557A3">
        <w:t>0.6</w:t>
      </w:r>
      <w:r w:rsidR="00BF1361">
        <w:t xml:space="preserve"> (0.2– 1.7)</w:t>
      </w:r>
      <w:r w:rsidR="00871511">
        <w:t xml:space="preserve"> Gy</w:t>
      </w:r>
      <w:r>
        <w:t xml:space="preserve"> for </w:t>
      </w:r>
      <w:proofErr w:type="spellStart"/>
      <w:r w:rsidR="005C1437">
        <w:t>D</w:t>
      </w:r>
      <w:r w:rsidR="005C1437" w:rsidRPr="008C2581">
        <w:rPr>
          <w:vertAlign w:val="subscript"/>
        </w:rPr>
        <w:t>Mea</w:t>
      </w:r>
      <w:r w:rsidR="005C1437">
        <w:rPr>
          <w:vertAlign w:val="subscript"/>
        </w:rPr>
        <w:t>n</w:t>
      </w:r>
      <w:proofErr w:type="spellEnd"/>
      <w:r>
        <w:t xml:space="preserve">. </w:t>
      </w:r>
    </w:p>
    <w:p w14:paraId="4DD662EF" w14:textId="77777777" w:rsidR="00F57D08" w:rsidRDefault="00330CA7" w:rsidP="00F57D08">
      <w:r>
        <w:t xml:space="preserve">The contralateral lung did not receive any dose </w:t>
      </w:r>
      <w:r w:rsidR="00A070D5">
        <w:t xml:space="preserve">in </w:t>
      </w:r>
      <w:r w:rsidR="002E6EA1">
        <w:t>1</w:t>
      </w:r>
      <w:r w:rsidR="00053E99">
        <w:t>2</w:t>
      </w:r>
      <w:r w:rsidR="002E6EA1">
        <w:t xml:space="preserve"> </w:t>
      </w:r>
      <w:r w:rsidR="00A070D5">
        <w:t>(</w:t>
      </w:r>
      <w:r w:rsidR="00053E99">
        <w:t>71</w:t>
      </w:r>
      <w:r w:rsidR="002E6EA1">
        <w:t xml:space="preserve"> </w:t>
      </w:r>
      <w:r w:rsidR="00A070D5">
        <w:t xml:space="preserve">%) patients with </w:t>
      </w:r>
      <w:proofErr w:type="spellStart"/>
      <w:r w:rsidR="00A070D5">
        <w:t>CiT.</w:t>
      </w:r>
      <w:proofErr w:type="spellEnd"/>
    </w:p>
    <w:p w14:paraId="4F4963A8" w14:textId="7A5C0163" w:rsidR="00CC665E" w:rsidRDefault="00CC665E" w:rsidP="00CC665E">
      <w:pPr>
        <w:pStyle w:val="Beschriftung"/>
        <w:keepNext/>
        <w:rPr>
          <w:ins w:id="31" w:author="Kristjan Anderle" w:date="2016-01-15T10:17:00Z"/>
        </w:rPr>
      </w:pPr>
      <w:r>
        <w:t xml:space="preserve">Table </w:t>
      </w:r>
      <w:fldSimple w:instr=" SEQ Table \* ARABIC ">
        <w:r w:rsidR="008D306A">
          <w:rPr>
            <w:noProof/>
          </w:rPr>
          <w:t>2</w:t>
        </w:r>
      </w:fldSimple>
      <w:r>
        <w:t xml:space="preserve"> </w:t>
      </w:r>
      <w:r w:rsidRPr="00CC665E">
        <w:t>Dose metrics for OARs. First value at each organ is from SDRT and the second from 4D-rescan. All values are shown as median and 25-75% in brackets.</w:t>
      </w:r>
    </w:p>
    <w:tbl>
      <w:tblPr>
        <w:tblW w:w="9604" w:type="dxa"/>
        <w:tblLayout w:type="fixed"/>
        <w:tblLook w:val="04A0" w:firstRow="1" w:lastRow="0" w:firstColumn="1" w:lastColumn="0" w:noHBand="0" w:noVBand="1"/>
      </w:tblPr>
      <w:tblGrid>
        <w:gridCol w:w="1560"/>
        <w:gridCol w:w="2280"/>
        <w:gridCol w:w="1905"/>
        <w:gridCol w:w="1935"/>
        <w:gridCol w:w="1924"/>
      </w:tblGrid>
      <w:tr w:rsidR="004E405A" w:rsidRPr="002F590E" w14:paraId="1F66CA18" w14:textId="77777777" w:rsidTr="004E405A">
        <w:trPr>
          <w:trHeight w:val="406"/>
          <w:ins w:id="32" w:author="Kristjan Anderle" w:date="2016-01-15T10:18:00Z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47F6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33" w:author="Kristjan Anderle" w:date="2016-01-15T10:18:00Z"/>
                <w:rFonts w:eastAsia="Times New Roman" w:cs="Times New Roman"/>
                <w:b/>
                <w:bCs/>
                <w:color w:val="000000"/>
                <w:szCs w:val="24"/>
              </w:rPr>
            </w:pPr>
            <w:ins w:id="34" w:author="Kristjan Anderle" w:date="2016-01-15T10:18:00Z">
              <w:r w:rsidRPr="002F590E">
                <w:rPr>
                  <w:rFonts w:eastAsia="Times New Roman" w:cs="Times New Roman"/>
                  <w:b/>
                  <w:bCs/>
                  <w:color w:val="000000"/>
                  <w:szCs w:val="24"/>
                </w:rPr>
                <w:t>OAR</w:t>
              </w:r>
            </w:ins>
          </w:p>
        </w:tc>
        <w:tc>
          <w:tcPr>
            <w:tcW w:w="41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8BE7AF0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35" w:author="Kristjan Anderle" w:date="2016-01-15T10:18:00Z"/>
                <w:rFonts w:eastAsia="Times New Roman" w:cs="Times New Roman"/>
                <w:b/>
                <w:color w:val="000000"/>
                <w:szCs w:val="24"/>
              </w:rPr>
            </w:pPr>
            <w:proofErr w:type="spellStart"/>
            <w:ins w:id="36" w:author="Kristjan Anderle" w:date="2016-01-15T10:18:00Z">
              <w:r w:rsidRPr="002F590E">
                <w:rPr>
                  <w:rFonts w:eastAsia="Times New Roman" w:cs="Times New Roman"/>
                  <w:b/>
                  <w:color w:val="000000"/>
                  <w:szCs w:val="24"/>
                </w:rPr>
                <w:t>D</w:t>
              </w:r>
              <w:r w:rsidRPr="004D2DDD">
                <w:rPr>
                  <w:rFonts w:eastAsia="Times New Roman" w:cs="Times New Roman"/>
                  <w:b/>
                  <w:color w:val="000000"/>
                  <w:szCs w:val="24"/>
                  <w:vertAlign w:val="subscript"/>
                  <w:rPrChange w:id="37" w:author="Christian Graeff" w:date="2016-01-15T15:26:00Z">
                    <w:rPr>
                      <w:rFonts w:eastAsia="Times New Roman" w:cs="Times New Roman"/>
                      <w:b/>
                      <w:color w:val="000000"/>
                      <w:szCs w:val="24"/>
                    </w:rPr>
                  </w:rPrChange>
                </w:rPr>
                <w:t>Max</w:t>
              </w:r>
              <w:proofErr w:type="spellEnd"/>
              <w:r w:rsidRPr="004E405A">
                <w:rPr>
                  <w:rFonts w:eastAsia="Times New Roman" w:cs="Times New Roman"/>
                  <w:b/>
                  <w:color w:val="000000"/>
                  <w:szCs w:val="24"/>
                </w:rPr>
                <w:t xml:space="preserve"> </w:t>
              </w:r>
              <w:r w:rsidRPr="002F590E">
                <w:rPr>
                  <w:rFonts w:eastAsia="Times New Roman" w:cs="Times New Roman"/>
                  <w:b/>
                  <w:color w:val="000000"/>
                  <w:szCs w:val="24"/>
                </w:rPr>
                <w:t>(Gy)</w:t>
              </w:r>
            </w:ins>
          </w:p>
        </w:tc>
        <w:tc>
          <w:tcPr>
            <w:tcW w:w="38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7F2978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38" w:author="Kristjan Anderle" w:date="2016-01-15T10:18:00Z"/>
                <w:rFonts w:eastAsia="Times New Roman" w:cs="Times New Roman"/>
                <w:b/>
                <w:color w:val="000000"/>
                <w:szCs w:val="24"/>
              </w:rPr>
            </w:pPr>
            <w:proofErr w:type="spellStart"/>
            <w:ins w:id="39" w:author="Kristjan Anderle" w:date="2016-01-15T10:18:00Z">
              <w:r w:rsidRPr="002F590E">
                <w:rPr>
                  <w:rFonts w:eastAsia="Times New Roman" w:cs="Times New Roman"/>
                  <w:b/>
                  <w:color w:val="000000"/>
                  <w:szCs w:val="24"/>
                </w:rPr>
                <w:t>D</w:t>
              </w:r>
              <w:r w:rsidRPr="004D2DDD">
                <w:rPr>
                  <w:rFonts w:eastAsia="Times New Roman" w:cs="Times New Roman"/>
                  <w:b/>
                  <w:color w:val="000000"/>
                  <w:szCs w:val="24"/>
                  <w:vertAlign w:val="subscript"/>
                  <w:rPrChange w:id="40" w:author="Christian Graeff" w:date="2016-01-15T15:26:00Z">
                    <w:rPr>
                      <w:rFonts w:eastAsia="Times New Roman" w:cs="Times New Roman"/>
                      <w:b/>
                      <w:color w:val="000000"/>
                      <w:szCs w:val="24"/>
                    </w:rPr>
                  </w:rPrChange>
                </w:rPr>
                <w:t>Mean</w:t>
              </w:r>
              <w:proofErr w:type="spellEnd"/>
              <w:r w:rsidRPr="004E405A">
                <w:rPr>
                  <w:rFonts w:eastAsia="Times New Roman" w:cs="Times New Roman"/>
                  <w:b/>
                  <w:color w:val="000000"/>
                  <w:szCs w:val="24"/>
                </w:rPr>
                <w:t xml:space="preserve"> </w:t>
              </w:r>
              <w:r w:rsidRPr="002F590E">
                <w:rPr>
                  <w:rFonts w:eastAsia="Times New Roman" w:cs="Times New Roman"/>
                  <w:b/>
                  <w:color w:val="000000"/>
                  <w:szCs w:val="24"/>
                </w:rPr>
                <w:t>(Gy)</w:t>
              </w:r>
            </w:ins>
          </w:p>
        </w:tc>
      </w:tr>
      <w:tr w:rsidR="004E405A" w:rsidRPr="002F590E" w14:paraId="7FF14D70" w14:textId="77777777" w:rsidTr="004E405A">
        <w:trPr>
          <w:trHeight w:val="312"/>
          <w:ins w:id="41" w:author="Kristjan Anderle" w:date="2016-01-15T10:18:00Z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CAF8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42" w:author="Kristjan Anderle" w:date="2016-01-15T10:18:00Z"/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E542D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43" w:author="Kristjan Anderle" w:date="2016-01-15T10:18:00Z"/>
                <w:rFonts w:eastAsia="Times New Roman" w:cs="Times New Roman"/>
                <w:color w:val="000000"/>
              </w:rPr>
            </w:pPr>
            <w:ins w:id="44" w:author="Kristjan Anderle" w:date="2016-01-15T10:18:00Z">
              <w:r w:rsidRPr="002F590E">
                <w:rPr>
                  <w:rFonts w:eastAsia="Times New Roman" w:cs="Times New Roman"/>
                  <w:color w:val="000000"/>
                </w:rPr>
                <w:t>Photon</w:t>
              </w:r>
            </w:ins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3A01225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45" w:author="Kristjan Anderle" w:date="2016-01-15T10:18:00Z"/>
                <w:rFonts w:eastAsia="Times New Roman" w:cs="Times New Roman"/>
                <w:color w:val="000000"/>
              </w:rPr>
            </w:pPr>
            <w:ins w:id="46" w:author="Kristjan Anderle" w:date="2016-01-15T10:18:00Z">
              <w:r w:rsidRPr="002F590E">
                <w:rPr>
                  <w:rFonts w:eastAsia="Times New Roman" w:cs="Times New Roman"/>
                  <w:color w:val="000000"/>
                </w:rPr>
                <w:t>Carbon</w:t>
              </w:r>
            </w:ins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50070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47" w:author="Kristjan Anderle" w:date="2016-01-15T10:18:00Z"/>
                <w:rFonts w:eastAsia="Times New Roman" w:cs="Times New Roman"/>
                <w:color w:val="000000"/>
              </w:rPr>
            </w:pPr>
            <w:ins w:id="48" w:author="Kristjan Anderle" w:date="2016-01-15T10:18:00Z">
              <w:r w:rsidRPr="002F590E">
                <w:rPr>
                  <w:rFonts w:eastAsia="Times New Roman" w:cs="Times New Roman"/>
                  <w:color w:val="000000"/>
                </w:rPr>
                <w:t>Photon</w:t>
              </w:r>
            </w:ins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24EB136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49" w:author="Kristjan Anderle" w:date="2016-01-15T10:18:00Z"/>
                <w:rFonts w:eastAsia="Times New Roman" w:cs="Times New Roman"/>
                <w:color w:val="000000"/>
              </w:rPr>
            </w:pPr>
            <w:ins w:id="50" w:author="Kristjan Anderle" w:date="2016-01-15T10:18:00Z">
              <w:r w:rsidRPr="002F590E">
                <w:rPr>
                  <w:rFonts w:eastAsia="Times New Roman" w:cs="Times New Roman"/>
                  <w:color w:val="000000"/>
                </w:rPr>
                <w:t>Carbon</w:t>
              </w:r>
            </w:ins>
          </w:p>
        </w:tc>
      </w:tr>
      <w:tr w:rsidR="004E405A" w:rsidRPr="002F590E" w14:paraId="04205091" w14:textId="77777777" w:rsidTr="004E405A">
        <w:trPr>
          <w:trHeight w:val="328"/>
          <w:ins w:id="51" w:author="Kristjan Anderle" w:date="2016-01-15T10:18:00Z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4C64F" w14:textId="77777777" w:rsidR="004E405A" w:rsidRPr="002F590E" w:rsidRDefault="004E405A" w:rsidP="004E405A">
            <w:pPr>
              <w:spacing w:after="0" w:line="240" w:lineRule="auto"/>
              <w:rPr>
                <w:ins w:id="52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53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Heart</w:t>
              </w:r>
            </w:ins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B1DE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54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55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6.0 (0.3 – 11.6)</w:t>
              </w:r>
            </w:ins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8BC8470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56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57" w:author="Kristjan Anderle" w:date="2016-01-15T10:18:00Z">
              <w:r>
                <w:rPr>
                  <w:rFonts w:eastAsia="Times New Roman" w:cs="Times New Roman"/>
                  <w:color w:val="000000"/>
                  <w:szCs w:val="24"/>
                </w:rPr>
                <w:t>0 (0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 xml:space="preserve"> – </w:t>
              </w:r>
              <w:r>
                <w:rPr>
                  <w:rFonts w:eastAsia="Times New Roman" w:cs="Times New Roman"/>
                  <w:color w:val="000000"/>
                  <w:szCs w:val="24"/>
                </w:rPr>
                <w:t>7.3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)</w:t>
              </w:r>
            </w:ins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A104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58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59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 xml:space="preserve">1.3 (0.1 – 2.2) </w:t>
              </w:r>
            </w:ins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1FAF89C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60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61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0 (0 – 0.</w:t>
              </w:r>
              <w:r>
                <w:rPr>
                  <w:rFonts w:eastAsia="Times New Roman" w:cs="Times New Roman"/>
                  <w:color w:val="000000"/>
                  <w:szCs w:val="24"/>
                </w:rPr>
                <w:t>2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)</w:t>
              </w:r>
            </w:ins>
          </w:p>
        </w:tc>
      </w:tr>
      <w:tr w:rsidR="004E405A" w:rsidRPr="002F590E" w14:paraId="17FBE2E5" w14:textId="77777777" w:rsidTr="004E405A">
        <w:trPr>
          <w:trHeight w:val="328"/>
          <w:ins w:id="62" w:author="Kristjan Anderle" w:date="2016-01-15T10:18:00Z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F809F" w14:textId="77777777" w:rsidR="004E405A" w:rsidRPr="002F590E" w:rsidRDefault="004E405A" w:rsidP="004E405A">
            <w:pPr>
              <w:spacing w:after="0" w:line="240" w:lineRule="auto"/>
              <w:rPr>
                <w:ins w:id="63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64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Spinal Cord</w:t>
              </w:r>
            </w:ins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64B92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65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66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5.5 (3.3 – 8.5)</w:t>
              </w:r>
            </w:ins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B7E0AE2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67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68" w:author="Kristjan Anderle" w:date="2016-01-15T10:18:00Z">
              <w:r>
                <w:rPr>
                  <w:rFonts w:eastAsia="Times New Roman" w:cs="Times New Roman"/>
                  <w:color w:val="000000"/>
                  <w:szCs w:val="24"/>
                </w:rPr>
                <w:t>0 (0 – 0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)</w:t>
              </w:r>
            </w:ins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4810E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69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70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0 (0 – 0</w:t>
              </w:r>
              <w:r>
                <w:rPr>
                  <w:rFonts w:eastAsia="Times New Roman" w:cs="Times New Roman"/>
                  <w:color w:val="000000"/>
                  <w:szCs w:val="24"/>
                </w:rPr>
                <w:t>.3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)</w:t>
              </w:r>
            </w:ins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987C0CA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71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72" w:author="Kristjan Anderle" w:date="2016-01-15T10:18:00Z">
              <w:r>
                <w:rPr>
                  <w:rFonts w:eastAsia="Times New Roman" w:cs="Times New Roman"/>
                  <w:color w:val="000000"/>
                  <w:szCs w:val="24"/>
                </w:rPr>
                <w:t>0 (0 – 0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)</w:t>
              </w:r>
            </w:ins>
          </w:p>
        </w:tc>
      </w:tr>
      <w:tr w:rsidR="004E405A" w:rsidRPr="002F590E" w14:paraId="1C5FEC62" w14:textId="77777777" w:rsidTr="004E405A">
        <w:trPr>
          <w:trHeight w:val="328"/>
          <w:ins w:id="73" w:author="Kristjan Anderle" w:date="2016-01-15T10:18:00Z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390B" w14:textId="77777777" w:rsidR="004E405A" w:rsidRPr="002F590E" w:rsidRDefault="004E405A" w:rsidP="004E405A">
            <w:pPr>
              <w:spacing w:after="0" w:line="240" w:lineRule="auto"/>
              <w:rPr>
                <w:ins w:id="74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75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Smaller Airways</w:t>
              </w:r>
            </w:ins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52A45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76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77" w:author="Kristjan Anderle" w:date="2016-01-15T10:18:00Z">
              <w:r>
                <w:rPr>
                  <w:rFonts w:eastAsia="Times New Roman" w:cs="Times New Roman"/>
                  <w:color w:val="000000"/>
                  <w:szCs w:val="24"/>
                </w:rPr>
                <w:t>13.0 (9.8 – 17.1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)</w:t>
              </w:r>
            </w:ins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E1379A6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78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79" w:author="Kristjan Anderle" w:date="2016-01-15T10:18:00Z">
              <w:r>
                <w:rPr>
                  <w:rFonts w:eastAsia="Times New Roman" w:cs="Times New Roman"/>
                  <w:color w:val="000000"/>
                  <w:szCs w:val="24"/>
                </w:rPr>
                <w:t>11.0 (1.1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 xml:space="preserve"> – 16.3)</w:t>
              </w:r>
            </w:ins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EB451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80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81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2.8 (1.5 – 5.8)</w:t>
              </w:r>
            </w:ins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6C84731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82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83" w:author="Kristjan Anderle" w:date="2016-01-15T10:18:00Z">
              <w:r>
                <w:rPr>
                  <w:rFonts w:eastAsia="Times New Roman" w:cs="Times New Roman"/>
                  <w:color w:val="000000"/>
                  <w:szCs w:val="24"/>
                </w:rPr>
                <w:t>0.7 (0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 xml:space="preserve"> – 1.9)</w:t>
              </w:r>
            </w:ins>
          </w:p>
        </w:tc>
      </w:tr>
      <w:tr w:rsidR="004E405A" w:rsidRPr="002F590E" w14:paraId="0B151E40" w14:textId="77777777" w:rsidTr="004E405A">
        <w:trPr>
          <w:trHeight w:val="328"/>
          <w:ins w:id="84" w:author="Kristjan Anderle" w:date="2016-01-15T10:18:00Z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C2D51" w14:textId="77777777" w:rsidR="004E405A" w:rsidRPr="002F590E" w:rsidRDefault="004E405A" w:rsidP="004E405A">
            <w:pPr>
              <w:spacing w:after="0" w:line="240" w:lineRule="auto"/>
              <w:rPr>
                <w:ins w:id="85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86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Esophagus</w:t>
              </w:r>
            </w:ins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33B5E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87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88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8.0 (3.9 – 8.4)</w:t>
              </w:r>
            </w:ins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0E94ECF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89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90" w:author="Kristjan Anderle" w:date="2016-01-15T10:18:00Z">
              <w:r>
                <w:rPr>
                  <w:rFonts w:eastAsia="Times New Roman" w:cs="Times New Roman"/>
                  <w:color w:val="000000"/>
                  <w:szCs w:val="24"/>
                </w:rPr>
                <w:t>0 (0 – 0.3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)</w:t>
              </w:r>
            </w:ins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FD85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91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92" w:author="Kristjan Anderle" w:date="2016-01-15T10:18:00Z">
              <w:r>
                <w:rPr>
                  <w:rFonts w:eastAsia="Times New Roman" w:cs="Times New Roman"/>
                  <w:color w:val="000000"/>
                  <w:szCs w:val="24"/>
                </w:rPr>
                <w:t>1.1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 xml:space="preserve"> (0</w:t>
              </w:r>
              <w:r>
                <w:rPr>
                  <w:rFonts w:eastAsia="Times New Roman" w:cs="Times New Roman"/>
                  <w:color w:val="000000"/>
                  <w:szCs w:val="24"/>
                </w:rPr>
                <w:t>.6 – 1.5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)</w:t>
              </w:r>
            </w:ins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C8A9224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93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94" w:author="Kristjan Anderle" w:date="2016-01-15T10:18:00Z">
              <w:r>
                <w:rPr>
                  <w:rFonts w:eastAsia="Times New Roman" w:cs="Times New Roman"/>
                  <w:color w:val="000000"/>
                  <w:szCs w:val="24"/>
                </w:rPr>
                <w:t>0 (0 – 0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)</w:t>
              </w:r>
            </w:ins>
          </w:p>
        </w:tc>
      </w:tr>
      <w:tr w:rsidR="004E405A" w:rsidRPr="002F590E" w14:paraId="1380313A" w14:textId="77777777" w:rsidTr="004E405A">
        <w:trPr>
          <w:trHeight w:val="328"/>
          <w:ins w:id="95" w:author="Kristjan Anderle" w:date="2016-01-15T10:18:00Z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62AB2" w14:textId="77777777" w:rsidR="004E405A" w:rsidRPr="002F590E" w:rsidRDefault="004E405A" w:rsidP="004E405A">
            <w:pPr>
              <w:spacing w:after="0" w:line="240" w:lineRule="auto"/>
              <w:rPr>
                <w:ins w:id="96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97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Trachea</w:t>
              </w:r>
            </w:ins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0BBA7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98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99" w:author="Kristjan Anderle" w:date="2016-01-15T10:18:00Z">
              <w:r>
                <w:rPr>
                  <w:rFonts w:eastAsia="Times New Roman" w:cs="Times New Roman"/>
                  <w:color w:val="000000"/>
                  <w:szCs w:val="24"/>
                </w:rPr>
                <w:t xml:space="preserve">4.3 (2.5 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 xml:space="preserve">– </w:t>
              </w:r>
              <w:r>
                <w:rPr>
                  <w:rFonts w:eastAsia="Times New Roman" w:cs="Times New Roman"/>
                  <w:color w:val="000000"/>
                  <w:szCs w:val="24"/>
                </w:rPr>
                <w:t>6.0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)</w:t>
              </w:r>
            </w:ins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5FBD4C1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100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101" w:author="Kristjan Anderle" w:date="2016-01-15T10:18:00Z">
              <w:r>
                <w:rPr>
                  <w:rFonts w:eastAsia="Times New Roman" w:cs="Times New Roman"/>
                  <w:color w:val="000000"/>
                  <w:szCs w:val="24"/>
                </w:rPr>
                <w:t>0 (0 – 0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)</w:t>
              </w:r>
            </w:ins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DB6EC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102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103" w:author="Kristjan Anderle" w:date="2016-01-15T10:18:00Z">
              <w:r>
                <w:rPr>
                  <w:rFonts w:eastAsia="Times New Roman" w:cs="Times New Roman"/>
                  <w:color w:val="000000"/>
                  <w:szCs w:val="24"/>
                </w:rPr>
                <w:t>1 (0.5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 xml:space="preserve"> – </w:t>
              </w:r>
              <w:r>
                <w:rPr>
                  <w:rFonts w:eastAsia="Times New Roman" w:cs="Times New Roman"/>
                  <w:color w:val="000000"/>
                  <w:szCs w:val="24"/>
                </w:rPr>
                <w:t>1.5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)</w:t>
              </w:r>
            </w:ins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3FF482A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104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105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0 (0 – 0)</w:t>
              </w:r>
            </w:ins>
          </w:p>
        </w:tc>
      </w:tr>
      <w:tr w:rsidR="004E405A" w:rsidRPr="002F590E" w14:paraId="71D4A63A" w14:textId="77777777" w:rsidTr="004E405A">
        <w:trPr>
          <w:trHeight w:val="328"/>
          <w:ins w:id="106" w:author="Kristjan Anderle" w:date="2016-01-15T10:18:00Z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39DD" w14:textId="77777777" w:rsidR="004E405A" w:rsidRPr="002F590E" w:rsidRDefault="004E405A" w:rsidP="004E405A">
            <w:pPr>
              <w:spacing w:after="0" w:line="240" w:lineRule="auto"/>
              <w:rPr>
                <w:ins w:id="107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108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Aorta</w:t>
              </w:r>
            </w:ins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1AB2E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109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110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8.0 (5.1 – 21.9)</w:t>
              </w:r>
            </w:ins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0A0B9A8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111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112" w:author="Kristjan Anderle" w:date="2016-01-15T10:18:00Z">
              <w:r>
                <w:rPr>
                  <w:rFonts w:eastAsia="Times New Roman" w:cs="Times New Roman"/>
                  <w:color w:val="000000"/>
                  <w:szCs w:val="24"/>
                </w:rPr>
                <w:t>1.0 (0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 xml:space="preserve"> – 1</w:t>
              </w:r>
              <w:r>
                <w:rPr>
                  <w:rFonts w:eastAsia="Times New Roman" w:cs="Times New Roman"/>
                  <w:color w:val="000000"/>
                  <w:szCs w:val="24"/>
                </w:rPr>
                <w:t>6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.</w:t>
              </w:r>
              <w:r>
                <w:rPr>
                  <w:rFonts w:eastAsia="Times New Roman" w:cs="Times New Roman"/>
                  <w:color w:val="000000"/>
                  <w:szCs w:val="24"/>
                </w:rPr>
                <w:t>8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)</w:t>
              </w:r>
            </w:ins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F59D8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113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114" w:author="Kristjan Anderle" w:date="2016-01-15T10:18:00Z">
              <w:r>
                <w:rPr>
                  <w:rFonts w:eastAsia="Times New Roman" w:cs="Times New Roman"/>
                  <w:color w:val="000000"/>
                  <w:szCs w:val="24"/>
                </w:rPr>
                <w:t>1.4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 xml:space="preserve"> (0</w:t>
              </w:r>
              <w:r>
                <w:rPr>
                  <w:rFonts w:eastAsia="Times New Roman" w:cs="Times New Roman"/>
                  <w:color w:val="000000"/>
                  <w:szCs w:val="24"/>
                </w:rPr>
                <w:t>.7 – 1.6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)</w:t>
              </w:r>
            </w:ins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F2677F4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115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116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0 (0 – 0</w:t>
              </w:r>
              <w:r>
                <w:rPr>
                  <w:rFonts w:eastAsia="Times New Roman" w:cs="Times New Roman"/>
                  <w:color w:val="000000"/>
                  <w:szCs w:val="24"/>
                </w:rPr>
                <w:t>.1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)</w:t>
              </w:r>
            </w:ins>
          </w:p>
        </w:tc>
      </w:tr>
      <w:tr w:rsidR="004E405A" w:rsidRPr="002F590E" w14:paraId="5BC482AC" w14:textId="77777777" w:rsidTr="004E405A">
        <w:trPr>
          <w:trHeight w:val="328"/>
          <w:ins w:id="117" w:author="Kristjan Anderle" w:date="2016-01-15T10:18:00Z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9F011" w14:textId="77777777" w:rsidR="004E405A" w:rsidRPr="002F590E" w:rsidRDefault="004E405A" w:rsidP="004E405A">
            <w:pPr>
              <w:spacing w:after="0" w:line="240" w:lineRule="auto"/>
              <w:rPr>
                <w:ins w:id="118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119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Ipsilateral Lung</w:t>
              </w:r>
            </w:ins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B6C5A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120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121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26.3 (26.0 – 26.5)</w:t>
              </w:r>
            </w:ins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9F8B107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122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123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26.3 (25.8 – 26.8)</w:t>
              </w:r>
            </w:ins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4ECE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124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125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2.</w:t>
              </w:r>
              <w:r>
                <w:rPr>
                  <w:rFonts w:eastAsia="Times New Roman" w:cs="Times New Roman"/>
                  <w:color w:val="000000"/>
                  <w:szCs w:val="24"/>
                </w:rPr>
                <w:t>3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 xml:space="preserve"> (1.</w:t>
              </w:r>
              <w:r>
                <w:rPr>
                  <w:rFonts w:eastAsia="Times New Roman" w:cs="Times New Roman"/>
                  <w:color w:val="000000"/>
                  <w:szCs w:val="24"/>
                </w:rPr>
                <w:t>5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 xml:space="preserve"> – 3.</w:t>
              </w:r>
              <w:r>
                <w:rPr>
                  <w:rFonts w:eastAsia="Times New Roman" w:cs="Times New Roman"/>
                  <w:color w:val="000000"/>
                  <w:szCs w:val="24"/>
                </w:rPr>
                <w:t>1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)</w:t>
              </w:r>
            </w:ins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1581903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126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127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2.</w:t>
              </w:r>
              <w:r>
                <w:rPr>
                  <w:rFonts w:eastAsia="Times New Roman" w:cs="Times New Roman"/>
                  <w:color w:val="000000"/>
                  <w:szCs w:val="24"/>
                </w:rPr>
                <w:t>5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 xml:space="preserve"> (1.</w:t>
              </w:r>
              <w:r>
                <w:rPr>
                  <w:rFonts w:eastAsia="Times New Roman" w:cs="Times New Roman"/>
                  <w:color w:val="000000"/>
                  <w:szCs w:val="24"/>
                </w:rPr>
                <w:t>6 – 3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.</w:t>
              </w:r>
              <w:r>
                <w:rPr>
                  <w:rFonts w:eastAsia="Times New Roman" w:cs="Times New Roman"/>
                  <w:color w:val="000000"/>
                  <w:szCs w:val="24"/>
                </w:rPr>
                <w:t>4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)</w:t>
              </w:r>
            </w:ins>
          </w:p>
        </w:tc>
      </w:tr>
      <w:tr w:rsidR="004E405A" w:rsidRPr="002F590E" w14:paraId="54A3FBFC" w14:textId="77777777" w:rsidTr="004E405A">
        <w:trPr>
          <w:trHeight w:val="343"/>
          <w:ins w:id="128" w:author="Kristjan Anderle" w:date="2016-01-15T10:18:00Z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D5E09F" w14:textId="77777777" w:rsidR="004E405A" w:rsidRPr="002F590E" w:rsidRDefault="004E405A" w:rsidP="004E405A">
            <w:pPr>
              <w:spacing w:after="0" w:line="240" w:lineRule="auto"/>
              <w:rPr>
                <w:ins w:id="129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130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Contralateral Lung</w:t>
              </w:r>
            </w:ins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16E8F6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131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132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4.8 (3.5 – 6.8)</w:t>
              </w:r>
            </w:ins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DF3FDDC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133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134" w:author="Kristjan Anderle" w:date="2016-01-15T10:18:00Z">
              <w:r>
                <w:rPr>
                  <w:rFonts w:eastAsia="Times New Roman" w:cs="Times New Roman"/>
                  <w:color w:val="000000"/>
                  <w:szCs w:val="24"/>
                </w:rPr>
                <w:t>0 (0 – 0.3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)</w:t>
              </w:r>
            </w:ins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EA840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135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136" w:author="Kristjan Anderle" w:date="2016-01-15T10:18:00Z">
              <w:r w:rsidRPr="002F590E">
                <w:rPr>
                  <w:rFonts w:eastAsia="Times New Roman" w:cs="Times New Roman"/>
                  <w:color w:val="000000"/>
                  <w:szCs w:val="24"/>
                </w:rPr>
                <w:t>0</w:t>
              </w:r>
              <w:r>
                <w:rPr>
                  <w:rFonts w:eastAsia="Times New Roman" w:cs="Times New Roman"/>
                  <w:color w:val="000000"/>
                  <w:szCs w:val="24"/>
                </w:rPr>
                <w:t>.4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 xml:space="preserve"> (0</w:t>
              </w:r>
              <w:r>
                <w:rPr>
                  <w:rFonts w:eastAsia="Times New Roman" w:cs="Times New Roman"/>
                  <w:color w:val="000000"/>
                  <w:szCs w:val="24"/>
                </w:rPr>
                <w:t>.2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 xml:space="preserve"> – 0</w:t>
              </w:r>
              <w:r>
                <w:rPr>
                  <w:rFonts w:eastAsia="Times New Roman" w:cs="Times New Roman"/>
                  <w:color w:val="000000"/>
                  <w:szCs w:val="24"/>
                </w:rPr>
                <w:t>.6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>)</w:t>
              </w:r>
            </w:ins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E699C75" w14:textId="77777777" w:rsidR="004E405A" w:rsidRPr="002F590E" w:rsidRDefault="004E405A" w:rsidP="004E405A">
            <w:pPr>
              <w:spacing w:after="0" w:line="240" w:lineRule="auto"/>
              <w:jc w:val="center"/>
              <w:rPr>
                <w:ins w:id="137" w:author="Kristjan Anderle" w:date="2016-01-15T10:18:00Z"/>
                <w:rFonts w:eastAsia="Times New Roman" w:cs="Times New Roman"/>
                <w:color w:val="000000"/>
                <w:szCs w:val="24"/>
              </w:rPr>
            </w:pPr>
            <w:ins w:id="138" w:author="Kristjan Anderle" w:date="2016-01-15T10:18:00Z">
              <w:r>
                <w:rPr>
                  <w:rFonts w:eastAsia="Times New Roman" w:cs="Times New Roman"/>
                  <w:color w:val="000000"/>
                  <w:szCs w:val="24"/>
                </w:rPr>
                <w:t>0 (0</w:t>
              </w:r>
              <w:r w:rsidRPr="002F590E">
                <w:rPr>
                  <w:rFonts w:eastAsia="Times New Roman" w:cs="Times New Roman"/>
                  <w:color w:val="000000"/>
                  <w:szCs w:val="24"/>
                </w:rPr>
                <w:t xml:space="preserve"> – 0)</w:t>
              </w:r>
            </w:ins>
          </w:p>
        </w:tc>
      </w:tr>
      <w:tr w:rsidR="00CC665E" w:rsidRPr="002F590E" w:rsidDel="004E405A" w14:paraId="09D1DEEE" w14:textId="7CB28E6F" w:rsidTr="00CC665E">
        <w:trPr>
          <w:trHeight w:val="406"/>
          <w:del w:id="139" w:author="Kristjan Anderle" w:date="2016-01-15T10:17:00Z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3FAAE" w14:textId="00C9A705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40" w:author="Kristjan Anderle" w:date="2016-01-15T10:17:00Z"/>
                <w:rFonts w:eastAsia="Times New Roman" w:cs="Times New Roman"/>
                <w:b/>
                <w:bCs/>
                <w:color w:val="000000"/>
                <w:szCs w:val="24"/>
              </w:rPr>
            </w:pPr>
            <w:del w:id="141" w:author="Kristjan Anderle" w:date="2016-01-15T10:17:00Z">
              <w:r w:rsidRPr="002F590E" w:rsidDel="004E405A">
                <w:rPr>
                  <w:rFonts w:eastAsia="Times New Roman" w:cs="Times New Roman"/>
                  <w:b/>
                  <w:bCs/>
                  <w:color w:val="000000"/>
                  <w:szCs w:val="24"/>
                </w:rPr>
                <w:delText>OAR</w:delText>
              </w:r>
            </w:del>
          </w:p>
        </w:tc>
        <w:tc>
          <w:tcPr>
            <w:tcW w:w="41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494C1E6" w14:textId="7F14560F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42" w:author="Kristjan Anderle" w:date="2016-01-15T10:17:00Z"/>
                <w:rFonts w:eastAsia="Times New Roman" w:cs="Times New Roman"/>
                <w:b/>
                <w:color w:val="000000"/>
                <w:szCs w:val="24"/>
              </w:rPr>
            </w:pPr>
            <w:del w:id="143" w:author="Kristjan Anderle" w:date="2016-01-15T10:17:00Z">
              <w:r w:rsidRPr="002F590E" w:rsidDel="004E405A">
                <w:rPr>
                  <w:rFonts w:eastAsia="Times New Roman" w:cs="Times New Roman"/>
                  <w:b/>
                  <w:color w:val="000000"/>
                  <w:szCs w:val="24"/>
                </w:rPr>
                <w:delText>D</w:delText>
              </w:r>
              <w:r w:rsidRPr="002F590E" w:rsidDel="004E405A">
                <w:rPr>
                  <w:rFonts w:eastAsia="Times New Roman" w:cs="Times New Roman"/>
                  <w:b/>
                  <w:color w:val="000000"/>
                  <w:szCs w:val="24"/>
                  <w:vertAlign w:val="subscript"/>
                </w:rPr>
                <w:delText xml:space="preserve">Max </w:delText>
              </w:r>
              <w:r w:rsidRPr="002F590E" w:rsidDel="004E405A">
                <w:rPr>
                  <w:rFonts w:eastAsia="Times New Roman" w:cs="Times New Roman"/>
                  <w:b/>
                  <w:color w:val="000000"/>
                  <w:szCs w:val="24"/>
                </w:rPr>
                <w:delText>(Gy)</w:delText>
              </w:r>
            </w:del>
          </w:p>
        </w:tc>
        <w:tc>
          <w:tcPr>
            <w:tcW w:w="38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F627A" w14:textId="1698BDB5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44" w:author="Kristjan Anderle" w:date="2016-01-15T10:17:00Z"/>
                <w:rFonts w:eastAsia="Times New Roman" w:cs="Times New Roman"/>
                <w:b/>
                <w:color w:val="000000"/>
                <w:szCs w:val="24"/>
              </w:rPr>
            </w:pPr>
            <w:del w:id="145" w:author="Kristjan Anderle" w:date="2016-01-15T10:17:00Z">
              <w:r w:rsidRPr="002F590E" w:rsidDel="004E405A">
                <w:rPr>
                  <w:rFonts w:eastAsia="Times New Roman" w:cs="Times New Roman"/>
                  <w:b/>
                  <w:color w:val="000000"/>
                  <w:szCs w:val="24"/>
                </w:rPr>
                <w:delText>D</w:delText>
              </w:r>
              <w:r w:rsidRPr="002F590E" w:rsidDel="004E405A">
                <w:rPr>
                  <w:rFonts w:eastAsia="Times New Roman" w:cs="Times New Roman"/>
                  <w:b/>
                  <w:color w:val="000000"/>
                  <w:szCs w:val="24"/>
                  <w:vertAlign w:val="subscript"/>
                </w:rPr>
                <w:delText xml:space="preserve">Mean </w:delText>
              </w:r>
              <w:r w:rsidRPr="002F590E" w:rsidDel="004E405A">
                <w:rPr>
                  <w:rFonts w:eastAsia="Times New Roman" w:cs="Times New Roman"/>
                  <w:b/>
                  <w:color w:val="000000"/>
                  <w:szCs w:val="24"/>
                </w:rPr>
                <w:delText>(Gy)</w:delText>
              </w:r>
            </w:del>
          </w:p>
        </w:tc>
      </w:tr>
      <w:tr w:rsidR="00CC665E" w:rsidRPr="002F590E" w:rsidDel="004E405A" w14:paraId="43C5ACB7" w14:textId="5C7AFA6A" w:rsidTr="00CC665E">
        <w:trPr>
          <w:trHeight w:val="312"/>
          <w:del w:id="146" w:author="Kristjan Anderle" w:date="2016-01-15T10:17:00Z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06A2" w14:textId="690F35AD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47" w:author="Kristjan Anderle" w:date="2016-01-15T10:17:00Z"/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55B33" w14:textId="00CBC1E6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48" w:author="Kristjan Anderle" w:date="2016-01-15T10:17:00Z"/>
                <w:rFonts w:eastAsia="Times New Roman" w:cs="Times New Roman"/>
                <w:color w:val="000000"/>
              </w:rPr>
            </w:pPr>
            <w:del w:id="149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</w:rPr>
                <w:delText>Photon</w:delText>
              </w:r>
            </w:del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CA8B860" w14:textId="094C1E19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50" w:author="Kristjan Anderle" w:date="2016-01-15T10:17:00Z"/>
                <w:rFonts w:eastAsia="Times New Roman" w:cs="Times New Roman"/>
                <w:color w:val="000000"/>
              </w:rPr>
            </w:pPr>
            <w:del w:id="151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</w:rPr>
                <w:delText>Carbon</w:delText>
              </w:r>
            </w:del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616A9" w14:textId="436B369D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52" w:author="Kristjan Anderle" w:date="2016-01-15T10:17:00Z"/>
                <w:rFonts w:eastAsia="Times New Roman" w:cs="Times New Roman"/>
                <w:color w:val="000000"/>
              </w:rPr>
            </w:pPr>
            <w:del w:id="153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</w:rPr>
                <w:delText>Photon</w:delText>
              </w:r>
            </w:del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7903ECB" w14:textId="3FC750FE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54" w:author="Kristjan Anderle" w:date="2016-01-15T10:17:00Z"/>
                <w:rFonts w:eastAsia="Times New Roman" w:cs="Times New Roman"/>
                <w:color w:val="000000"/>
              </w:rPr>
            </w:pPr>
            <w:del w:id="155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</w:rPr>
                <w:delText>Carbon</w:delText>
              </w:r>
            </w:del>
          </w:p>
        </w:tc>
      </w:tr>
      <w:tr w:rsidR="00CC665E" w:rsidRPr="002F590E" w:rsidDel="004E405A" w14:paraId="37168A42" w14:textId="3DAFA2FA" w:rsidTr="00CC665E">
        <w:trPr>
          <w:trHeight w:val="328"/>
          <w:del w:id="156" w:author="Kristjan Anderle" w:date="2016-01-15T10:17:00Z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FC073" w14:textId="26397681" w:rsidR="00CC665E" w:rsidRPr="002F590E" w:rsidDel="004E405A" w:rsidRDefault="00CC665E" w:rsidP="008D306A">
            <w:pPr>
              <w:spacing w:after="0" w:line="240" w:lineRule="auto"/>
              <w:rPr>
                <w:del w:id="157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158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Heart</w:delText>
              </w:r>
            </w:del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6B8B1" w14:textId="3483B71A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59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160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6.0 (0.3 – 11.6)</w:delText>
              </w:r>
            </w:del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5E851FE" w14:textId="6B1341F8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61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162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0.0 (0.0 – 8.0)</w:delText>
              </w:r>
            </w:del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4222" w14:textId="36BF7F53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63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164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0 (0 – 0.4)</w:delText>
              </w:r>
            </w:del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E5BE96B" w14:textId="4E5F6B99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65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166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 xml:space="preserve">1.3 (0.1 – 2.2) </w:delText>
              </w:r>
            </w:del>
          </w:p>
        </w:tc>
      </w:tr>
      <w:tr w:rsidR="00CC665E" w:rsidRPr="002F590E" w:rsidDel="004E405A" w14:paraId="40E5FE8C" w14:textId="0EBCBF9C" w:rsidTr="00CC665E">
        <w:trPr>
          <w:trHeight w:val="328"/>
          <w:del w:id="167" w:author="Kristjan Anderle" w:date="2016-01-15T10:17:00Z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2DE64" w14:textId="6888ECB3" w:rsidR="00CC665E" w:rsidRPr="002F590E" w:rsidDel="004E405A" w:rsidRDefault="00CC665E" w:rsidP="008D306A">
            <w:pPr>
              <w:spacing w:after="0" w:line="240" w:lineRule="auto"/>
              <w:rPr>
                <w:del w:id="168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169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Spinal Cord</w:delText>
              </w:r>
            </w:del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A890E" w14:textId="1B49EDE6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70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171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5.5 (3.3 – 8.5)</w:delText>
              </w:r>
            </w:del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6C8B91F" w14:textId="519381B0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72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173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0.7 (0.3 – 1.2)</w:delText>
              </w:r>
            </w:del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2CEB3" w14:textId="7CCB2383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74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175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0 (0 – 0)</w:delText>
              </w:r>
            </w:del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8708D34" w14:textId="60D96320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76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177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0 (0 – 0.3)</w:delText>
              </w:r>
            </w:del>
          </w:p>
        </w:tc>
      </w:tr>
      <w:tr w:rsidR="00CC665E" w:rsidRPr="002F590E" w:rsidDel="004E405A" w14:paraId="1215632A" w14:textId="30885F8E" w:rsidTr="00CC665E">
        <w:trPr>
          <w:trHeight w:val="328"/>
          <w:del w:id="178" w:author="Kristjan Anderle" w:date="2016-01-15T10:17:00Z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327F6" w14:textId="3E384007" w:rsidR="00CC665E" w:rsidRPr="002F590E" w:rsidDel="004E405A" w:rsidRDefault="00CC665E" w:rsidP="008D306A">
            <w:pPr>
              <w:spacing w:after="0" w:line="240" w:lineRule="auto"/>
              <w:rPr>
                <w:del w:id="179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180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Smaller Airways</w:delText>
              </w:r>
            </w:del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0DFCF" w14:textId="224E7CE9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81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182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13.0 (9.8 – 17.5)</w:delText>
              </w:r>
            </w:del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996E110" w14:textId="7636084E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83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184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10.8 (2.6 – 16.3)</w:delText>
              </w:r>
            </w:del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50CFD" w14:textId="473D9285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85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186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0.7 (0.1 – 1.9)</w:delText>
              </w:r>
            </w:del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0100825" w14:textId="2784E66B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87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188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2.8 (1.5 – 5.8)</w:delText>
              </w:r>
            </w:del>
          </w:p>
        </w:tc>
      </w:tr>
      <w:tr w:rsidR="00CC665E" w:rsidRPr="002F590E" w:rsidDel="004E405A" w14:paraId="28C54161" w14:textId="6CDE4D76" w:rsidTr="00CC665E">
        <w:trPr>
          <w:trHeight w:val="328"/>
          <w:del w:id="189" w:author="Kristjan Anderle" w:date="2016-01-15T10:17:00Z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9EF10" w14:textId="2CF8B0D0" w:rsidR="00CC665E" w:rsidRPr="002F590E" w:rsidDel="004E405A" w:rsidRDefault="00CC665E" w:rsidP="008D306A">
            <w:pPr>
              <w:spacing w:after="0" w:line="240" w:lineRule="auto"/>
              <w:rPr>
                <w:del w:id="190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191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Esophagus</w:delText>
              </w:r>
            </w:del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52A7B" w14:textId="38F0E5C9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92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193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8.0 (3.9 – 8.4)</w:delText>
              </w:r>
            </w:del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A5B7937" w14:textId="41B806A6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94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195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1.0 (0.6 – 1.5)</w:delText>
              </w:r>
            </w:del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6063B" w14:textId="011FA730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96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197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0 (0 – 0)</w:delText>
              </w:r>
            </w:del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369B158" w14:textId="3CB7A915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198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199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0 (0 – 0.3)</w:delText>
              </w:r>
            </w:del>
          </w:p>
        </w:tc>
      </w:tr>
      <w:tr w:rsidR="00CC665E" w:rsidRPr="002F590E" w:rsidDel="004E405A" w14:paraId="09FD064A" w14:textId="768DB90A" w:rsidTr="00CC665E">
        <w:trPr>
          <w:trHeight w:val="328"/>
          <w:del w:id="200" w:author="Kristjan Anderle" w:date="2016-01-15T10:17:00Z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9F9DC" w14:textId="0FB50ABD" w:rsidR="00CC665E" w:rsidRPr="002F590E" w:rsidDel="004E405A" w:rsidRDefault="00CC665E" w:rsidP="008D306A">
            <w:pPr>
              <w:spacing w:after="0" w:line="240" w:lineRule="auto"/>
              <w:rPr>
                <w:del w:id="201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202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Trachea</w:delText>
              </w:r>
            </w:del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33BAC" w14:textId="6B412C06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203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204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3.9 (1.8 – 5.4)</w:delText>
              </w:r>
            </w:del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F350BA6" w14:textId="21C96DC5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205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206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1.0 (0.3 – 1.3)</w:delText>
              </w:r>
            </w:del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CDB2A" w14:textId="4E6F16AD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207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208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0 (0 – 0)</w:delText>
              </w:r>
            </w:del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5409766" w14:textId="3B458F0D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209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210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0 (0 – 0)</w:delText>
              </w:r>
            </w:del>
          </w:p>
        </w:tc>
      </w:tr>
      <w:tr w:rsidR="00CC665E" w:rsidRPr="002F590E" w:rsidDel="004E405A" w14:paraId="70DEF4E8" w14:textId="602C06ED" w:rsidTr="00CC665E">
        <w:trPr>
          <w:trHeight w:val="328"/>
          <w:del w:id="211" w:author="Kristjan Anderle" w:date="2016-01-15T10:17:00Z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6FD61" w14:textId="540F4886" w:rsidR="00CC665E" w:rsidRPr="002F590E" w:rsidDel="004E405A" w:rsidRDefault="00CC665E" w:rsidP="008D306A">
            <w:pPr>
              <w:spacing w:after="0" w:line="240" w:lineRule="auto"/>
              <w:rPr>
                <w:del w:id="212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213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Aorta</w:delText>
              </w:r>
            </w:del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34A6E" w14:textId="59BDDC0C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214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215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8.0 (5.1 – 21.9)</w:delText>
              </w:r>
            </w:del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F9B2FC9" w14:textId="63B3473D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216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217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1.4 (0.7 – 1.7)</w:delText>
              </w:r>
            </w:del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4F2FC" w14:textId="536465BB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218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219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0 (0 – 0.5)</w:delText>
              </w:r>
            </w:del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A6A7388" w14:textId="7D091308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220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221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2.5 (0 – 16.8)</w:delText>
              </w:r>
            </w:del>
          </w:p>
        </w:tc>
      </w:tr>
      <w:tr w:rsidR="00CC665E" w:rsidRPr="002F590E" w:rsidDel="004E405A" w14:paraId="2DBAD4E8" w14:textId="068F4577" w:rsidTr="00CC665E">
        <w:trPr>
          <w:trHeight w:val="328"/>
          <w:del w:id="222" w:author="Kristjan Anderle" w:date="2016-01-15T10:17:00Z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65394" w14:textId="2838B4B9" w:rsidR="00CC665E" w:rsidRPr="002F590E" w:rsidDel="004E405A" w:rsidRDefault="00CC665E" w:rsidP="008D306A">
            <w:pPr>
              <w:spacing w:after="0" w:line="240" w:lineRule="auto"/>
              <w:rPr>
                <w:del w:id="223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224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Ipsilateral Lung</w:delText>
              </w:r>
            </w:del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132CD" w14:textId="36CBD54C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225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226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26.3 (26.0 – 26.5)</w:delText>
              </w:r>
            </w:del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726BABD" w14:textId="798A7058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227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228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26.3 (25.8 – 26.8)</w:delText>
              </w:r>
            </w:del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6BD74" w14:textId="05B4B0CB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229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230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2.5 (1.6 – 3.3)</w:delText>
              </w:r>
            </w:del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02EC7FB" w14:textId="0EEBC91E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231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232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2.1 (1.5 – 2.9)</w:delText>
              </w:r>
            </w:del>
          </w:p>
        </w:tc>
      </w:tr>
      <w:tr w:rsidR="00CC665E" w:rsidRPr="002F590E" w:rsidDel="004E405A" w14:paraId="218C5209" w14:textId="134AABE0" w:rsidTr="00CC665E">
        <w:trPr>
          <w:trHeight w:val="343"/>
          <w:del w:id="233" w:author="Kristjan Anderle" w:date="2016-01-15T10:17:00Z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69142" w14:textId="647EAAB1" w:rsidR="00CC665E" w:rsidRPr="002F590E" w:rsidDel="004E405A" w:rsidRDefault="00CC665E" w:rsidP="008D306A">
            <w:pPr>
              <w:spacing w:after="0" w:line="240" w:lineRule="auto"/>
              <w:rPr>
                <w:del w:id="234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235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lastRenderedPageBreak/>
                <w:delText>Contralateral Lung</w:delText>
              </w:r>
            </w:del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F8E09" w14:textId="14A64D72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236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237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4.8 (3.5 – 6.8)</w:delText>
              </w:r>
            </w:del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478A8E4" w14:textId="54EA8DA8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238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239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0 (0 – 0.5)</w:delText>
              </w:r>
            </w:del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F40073" w14:textId="296E59CB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240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241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0 (0 – 0)</w:delText>
              </w:r>
            </w:del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2C242DF" w14:textId="49A67E5E" w:rsidR="00CC665E" w:rsidRPr="002F590E" w:rsidDel="004E405A" w:rsidRDefault="00CC665E" w:rsidP="008D306A">
            <w:pPr>
              <w:spacing w:after="0" w:line="240" w:lineRule="auto"/>
              <w:jc w:val="center"/>
              <w:rPr>
                <w:del w:id="242" w:author="Kristjan Anderle" w:date="2016-01-15T10:17:00Z"/>
                <w:rFonts w:eastAsia="Times New Roman" w:cs="Times New Roman"/>
                <w:color w:val="000000"/>
                <w:szCs w:val="24"/>
              </w:rPr>
            </w:pPr>
            <w:del w:id="243" w:author="Kristjan Anderle" w:date="2016-01-15T10:17:00Z">
              <w:r w:rsidRPr="002F590E" w:rsidDel="004E405A">
                <w:rPr>
                  <w:rFonts w:eastAsia="Times New Roman" w:cs="Times New Roman"/>
                  <w:color w:val="000000"/>
                  <w:szCs w:val="24"/>
                </w:rPr>
                <w:delText>0.4 (0.2 – 0.6)</w:delText>
              </w:r>
            </w:del>
          </w:p>
        </w:tc>
      </w:tr>
    </w:tbl>
    <w:p w14:paraId="14C861FE" w14:textId="77777777" w:rsidR="00CC665E" w:rsidRDefault="00CC665E" w:rsidP="003F5ADB">
      <w:pPr>
        <w:pStyle w:val="berschrift2"/>
      </w:pPr>
    </w:p>
    <w:p w14:paraId="349E590B" w14:textId="77777777" w:rsidR="00EB0978" w:rsidRDefault="00BD78A0" w:rsidP="003F5ADB">
      <w:pPr>
        <w:pStyle w:val="berschrift2"/>
      </w:pPr>
      <w:r>
        <w:t>Dependence on</w:t>
      </w:r>
      <w:r w:rsidR="00166009">
        <w:t xml:space="preserve"> CTV</w:t>
      </w:r>
      <w:r w:rsidR="004454BA">
        <w:t xml:space="preserve"> Size</w:t>
      </w:r>
    </w:p>
    <w:p w14:paraId="39CADC41" w14:textId="7BB6B899" w:rsidR="00996F8A" w:rsidRDefault="004454BA" w:rsidP="002058D7">
      <w:r>
        <w:t>Significant differences were observed between patients with a</w:t>
      </w:r>
      <w:r w:rsidR="00871511">
        <w:t xml:space="preserve"> single</w:t>
      </w:r>
      <w:r>
        <w:t xml:space="preserve"> CTV</w:t>
      </w:r>
      <w:r w:rsidR="00847A0F">
        <w:t xml:space="preserve"> </w:t>
      </w:r>
      <w:r>
        <w:t xml:space="preserve">smaller </w:t>
      </w:r>
      <w:r w:rsidR="00871511">
        <w:t>(</w:t>
      </w:r>
      <w:r w:rsidR="00871511">
        <w:rPr>
          <w:i/>
        </w:rPr>
        <w:t xml:space="preserve">n=8) </w:t>
      </w:r>
      <w:r>
        <w:t>or larger</w:t>
      </w:r>
      <w:r w:rsidR="00871511">
        <w:t xml:space="preserve"> (</w:t>
      </w:r>
      <w:r w:rsidR="00871511">
        <w:rPr>
          <w:i/>
        </w:rPr>
        <w:t>n=7)</w:t>
      </w:r>
      <w:r>
        <w:t xml:space="preserve"> than 2</w:t>
      </w:r>
      <w:r w:rsidR="00871511">
        <w:t>.5</w:t>
      </w:r>
      <w:r w:rsidR="00924FB7">
        <w:t xml:space="preserve"> </w:t>
      </w:r>
      <w:r>
        <w:t xml:space="preserve">cc </w:t>
      </w:r>
      <w:r w:rsidR="008B4DB2">
        <w:t>for</w:t>
      </w:r>
      <w:r w:rsidR="005C1437" w:rsidRPr="005C1437">
        <w:t xml:space="preserve"> </w:t>
      </w:r>
      <w:proofErr w:type="spellStart"/>
      <w:r w:rsidR="005C1437">
        <w:t>D</w:t>
      </w:r>
      <w:r w:rsidR="005C1437">
        <w:rPr>
          <w:vertAlign w:val="subscript"/>
        </w:rPr>
        <w:t>M</w:t>
      </w:r>
      <w:r w:rsidR="005C1437" w:rsidRPr="008C2581">
        <w:rPr>
          <w:vertAlign w:val="subscript"/>
        </w:rPr>
        <w:t>a</w:t>
      </w:r>
      <w:r w:rsidR="005C1437">
        <w:rPr>
          <w:vertAlign w:val="subscript"/>
        </w:rPr>
        <w:t>x</w:t>
      </w:r>
      <w:proofErr w:type="spellEnd"/>
      <w:r w:rsidR="00871511">
        <w:t xml:space="preserve"> and </w:t>
      </w:r>
      <w:proofErr w:type="spellStart"/>
      <w:r w:rsidR="005C1437">
        <w:t>D</w:t>
      </w:r>
      <w:r w:rsidR="005C1437" w:rsidRPr="008C2581">
        <w:rPr>
          <w:vertAlign w:val="subscript"/>
        </w:rPr>
        <w:t>Mea</w:t>
      </w:r>
      <w:r w:rsidR="005C1437">
        <w:rPr>
          <w:vertAlign w:val="subscript"/>
        </w:rPr>
        <w:t>n</w:t>
      </w:r>
      <w:proofErr w:type="spellEnd"/>
      <w:r w:rsidR="00441DD9">
        <w:t xml:space="preserve">, see Figure </w:t>
      </w:r>
      <w:r w:rsidR="00170564">
        <w:t>4</w:t>
      </w:r>
      <w:r>
        <w:t xml:space="preserve">. </w:t>
      </w:r>
      <w:ins w:id="244" w:author="Christian Graeff" w:date="2016-01-15T15:42:00Z">
        <w:r w:rsidR="004D2DDD">
          <w:t xml:space="preserve">For </w:t>
        </w:r>
      </w:ins>
      <w:del w:id="245" w:author="Christian Graeff" w:date="2016-01-15T15:42:00Z">
        <w:r w:rsidR="00871511" w:rsidDel="004D2DDD">
          <w:delText>P</w:delText>
        </w:r>
      </w:del>
      <w:ins w:id="246" w:author="Christian Graeff" w:date="2016-01-15T15:42:00Z">
        <w:r w:rsidR="004D2DDD">
          <w:t>p</w:t>
        </w:r>
      </w:ins>
      <w:r w:rsidR="00871511">
        <w:t xml:space="preserve">atients with </w:t>
      </w:r>
      <w:ins w:id="247" w:author="Christian Graeff" w:date="2016-01-15T15:42:00Z">
        <w:r w:rsidR="004D2DDD">
          <w:t xml:space="preserve">a </w:t>
        </w:r>
      </w:ins>
      <w:r w:rsidR="00871511">
        <w:t>smaller CTV</w:t>
      </w:r>
      <w:ins w:id="248" w:author="Christian Graeff" w:date="2016-01-15T15:42:00Z">
        <w:r w:rsidR="004D2DDD">
          <w:t>,</w:t>
        </w:r>
      </w:ins>
      <w:r w:rsidR="00871511">
        <w:t xml:space="preserve"> </w:t>
      </w:r>
      <w:ins w:id="249" w:author="Christian Graeff" w:date="2016-01-15T15:42:00Z">
        <w:r w:rsidR="004D2DDD">
          <w:t xml:space="preserve">the </w:t>
        </w:r>
        <w:proofErr w:type="spellStart"/>
        <w:r w:rsidR="004D2DDD">
          <w:t>dosimetric</w:t>
        </w:r>
        <w:proofErr w:type="spellEnd"/>
        <w:r w:rsidR="004D2DDD">
          <w:t xml:space="preserve"> advantage over SDRT </w:t>
        </w:r>
      </w:ins>
      <w:del w:id="250" w:author="Christian Graeff" w:date="2016-01-15T15:42:00Z">
        <w:r w:rsidR="00871511" w:rsidDel="004D2DDD">
          <w:delText>received</w:delText>
        </w:r>
        <w:r w:rsidR="00B63A4C" w:rsidDel="004D2DDD">
          <w:delText xml:space="preserve"> </w:delText>
        </w:r>
      </w:del>
      <w:ins w:id="251" w:author="Christian Graeff" w:date="2016-01-15T15:42:00Z">
        <w:r w:rsidR="004D2DDD">
          <w:t>was</w:t>
        </w:r>
        <w:r w:rsidR="004D2DDD">
          <w:t xml:space="preserve"> </w:t>
        </w:r>
      </w:ins>
      <w:r w:rsidR="00B63A4C">
        <w:t>on average</w:t>
      </w:r>
      <w:r w:rsidR="00871511">
        <w:t xml:space="preserve"> </w:t>
      </w:r>
      <w:r w:rsidR="00BB5EA8">
        <w:t>1.3</w:t>
      </w:r>
      <w:r w:rsidR="00871511">
        <w:t xml:space="preserve"> Gy and </w:t>
      </w:r>
      <w:r w:rsidR="00BB5EA8">
        <w:t>0.5</w:t>
      </w:r>
      <w:r w:rsidR="00871511">
        <w:t xml:space="preserve"> Gy </w:t>
      </w:r>
      <w:del w:id="252" w:author="Christian Graeff" w:date="2016-01-15T15:42:00Z">
        <w:r w:rsidR="00871511" w:rsidDel="004D2DDD">
          <w:delText>more</w:delText>
        </w:r>
        <w:r w:rsidR="005C1437" w:rsidRPr="005C1437" w:rsidDel="004D2DDD">
          <w:delText xml:space="preserve"> </w:delText>
        </w:r>
      </w:del>
      <w:ins w:id="253" w:author="Christian Graeff" w:date="2016-01-15T15:42:00Z">
        <w:r w:rsidR="004D2DDD">
          <w:t xml:space="preserve">lower for </w:t>
        </w:r>
      </w:ins>
      <w:proofErr w:type="spellStart"/>
      <w:r w:rsidR="005C1437">
        <w:t>D</w:t>
      </w:r>
      <w:r w:rsidR="005C1437">
        <w:rPr>
          <w:vertAlign w:val="subscript"/>
        </w:rPr>
        <w:t>M</w:t>
      </w:r>
      <w:r w:rsidR="005C1437" w:rsidRPr="008C2581">
        <w:rPr>
          <w:vertAlign w:val="subscript"/>
        </w:rPr>
        <w:t>a</w:t>
      </w:r>
      <w:r w:rsidR="005C1437">
        <w:rPr>
          <w:vertAlign w:val="subscript"/>
        </w:rPr>
        <w:t>x</w:t>
      </w:r>
      <w:proofErr w:type="spellEnd"/>
      <w:r w:rsidR="00871511">
        <w:t xml:space="preserve"> and </w:t>
      </w:r>
      <w:proofErr w:type="spellStart"/>
      <w:r w:rsidR="005C1437">
        <w:t>D</w:t>
      </w:r>
      <w:r w:rsidR="005C1437" w:rsidRPr="008C2581">
        <w:rPr>
          <w:vertAlign w:val="subscript"/>
        </w:rPr>
        <w:t>Mea</w:t>
      </w:r>
      <w:r w:rsidR="005C1437">
        <w:rPr>
          <w:vertAlign w:val="subscript"/>
        </w:rPr>
        <w:t>n</w:t>
      </w:r>
      <w:proofErr w:type="spellEnd"/>
      <w:r w:rsidR="00871511">
        <w:t>, respectively.</w:t>
      </w:r>
      <w:r w:rsidR="00E2676C">
        <w:t xml:space="preserve"> </w:t>
      </w:r>
      <w:r w:rsidR="00B330F2">
        <w:t xml:space="preserve">This was </w:t>
      </w:r>
      <w:r>
        <w:t xml:space="preserve">associated </w:t>
      </w:r>
      <w:r w:rsidR="00B330F2">
        <w:t>with FTV definition</w:t>
      </w:r>
      <w:r w:rsidR="004A0717">
        <w:t xml:space="preserve"> - </w:t>
      </w:r>
      <w:r w:rsidR="00B330F2">
        <w:t>the average volume ratio between FTV</w:t>
      </w:r>
      <w:r w:rsidR="008B4DB2">
        <w:t xml:space="preserve"> </w:t>
      </w:r>
      <w:r w:rsidR="00DE3BE7">
        <w:t xml:space="preserve">and SPTV </w:t>
      </w:r>
      <w:r w:rsidR="00E2676C">
        <w:t xml:space="preserve">was </w:t>
      </w:r>
      <w:r w:rsidR="004A0717">
        <w:t>2</w:t>
      </w:r>
      <w:r w:rsidR="002639E4">
        <w:t>.</w:t>
      </w:r>
      <w:r w:rsidR="004A0717">
        <w:t>9</w:t>
      </w:r>
      <w:r w:rsidR="008B4DB2">
        <w:t xml:space="preserve"> (1.</w:t>
      </w:r>
      <w:r w:rsidR="007557A3">
        <w:t xml:space="preserve">6 </w:t>
      </w:r>
      <w:r w:rsidR="008B4DB2">
        <w:t xml:space="preserve">– </w:t>
      </w:r>
      <w:r w:rsidR="004A0717">
        <w:t>4</w:t>
      </w:r>
      <w:r w:rsidR="008B4DB2">
        <w:t>.</w:t>
      </w:r>
      <w:r w:rsidR="007557A3">
        <w:t>0</w:t>
      </w:r>
      <w:r w:rsidR="008B4DB2">
        <w:t xml:space="preserve">) </w:t>
      </w:r>
      <w:r w:rsidR="00996F8A">
        <w:t>and</w:t>
      </w:r>
      <w:r w:rsidR="002639E4">
        <w:t xml:space="preserve"> 1.</w:t>
      </w:r>
      <w:r w:rsidR="00E2676C">
        <w:t xml:space="preserve">5 </w:t>
      </w:r>
      <w:r w:rsidR="00996F8A">
        <w:t>(</w:t>
      </w:r>
      <w:r w:rsidR="007557A3">
        <w:t>1.3</w:t>
      </w:r>
      <w:r w:rsidR="00996F8A">
        <w:t xml:space="preserve"> – </w:t>
      </w:r>
      <w:r w:rsidR="00E2676C">
        <w:t>1</w:t>
      </w:r>
      <w:r w:rsidR="00996F8A">
        <w:t>.8), for</w:t>
      </w:r>
      <w:r w:rsidR="008B4DB2">
        <w:t xml:space="preserve"> patients with</w:t>
      </w:r>
      <w:r w:rsidR="00996F8A">
        <w:t xml:space="preserve"> CTV &lt; 2</w:t>
      </w:r>
      <w:r w:rsidR="00E2676C">
        <w:t>.5</w:t>
      </w:r>
      <w:r w:rsidR="00996F8A">
        <w:t xml:space="preserve"> cc and CTV &gt; 2</w:t>
      </w:r>
      <w:r w:rsidR="00E2676C">
        <w:t>.5</w:t>
      </w:r>
      <w:r w:rsidR="00996F8A">
        <w:t xml:space="preserve"> cc, respectively</w:t>
      </w:r>
    </w:p>
    <w:p w14:paraId="36707A9D" w14:textId="7FA8F524" w:rsidR="002058D7" w:rsidRDefault="00857428" w:rsidP="002058D7">
      <w:r>
        <w:t>P</w:t>
      </w:r>
      <w:r w:rsidR="00233658">
        <w:t xml:space="preserve">atients with </w:t>
      </w:r>
      <w:r w:rsidR="005E7214">
        <w:t>multiple lesions</w:t>
      </w:r>
      <w:r w:rsidR="00233658">
        <w:t xml:space="preserve"> were </w:t>
      </w:r>
      <w:r w:rsidR="00BE1EF7">
        <w:t xml:space="preserve">excluded in this comparison. </w:t>
      </w:r>
      <w:r w:rsidR="00466011">
        <w:t>The</w:t>
      </w:r>
      <w:r w:rsidR="00BE1EF7">
        <w:t xml:space="preserve"> </w:t>
      </w:r>
      <w:proofErr w:type="spellStart"/>
      <w:r w:rsidR="005C1437">
        <w:t>D</w:t>
      </w:r>
      <w:r w:rsidR="005C1437">
        <w:rPr>
          <w:vertAlign w:val="subscript"/>
        </w:rPr>
        <w:t>M</w:t>
      </w:r>
      <w:r w:rsidR="005C1437" w:rsidRPr="008C2581">
        <w:rPr>
          <w:vertAlign w:val="subscript"/>
        </w:rPr>
        <w:t>a</w:t>
      </w:r>
      <w:r w:rsidR="005C1437">
        <w:rPr>
          <w:vertAlign w:val="subscript"/>
        </w:rPr>
        <w:t>x</w:t>
      </w:r>
      <w:proofErr w:type="spellEnd"/>
      <w:r w:rsidR="00BE1EF7">
        <w:t xml:space="preserve"> and </w:t>
      </w:r>
      <w:proofErr w:type="spellStart"/>
      <w:r w:rsidR="005C1437">
        <w:t>D</w:t>
      </w:r>
      <w:r w:rsidR="005C1437" w:rsidRPr="008C2581">
        <w:rPr>
          <w:vertAlign w:val="subscript"/>
        </w:rPr>
        <w:t>Mea</w:t>
      </w:r>
      <w:r w:rsidR="005C1437">
        <w:rPr>
          <w:vertAlign w:val="subscript"/>
        </w:rPr>
        <w:t>n</w:t>
      </w:r>
      <w:proofErr w:type="spellEnd"/>
      <w:r w:rsidR="005C1437">
        <w:rPr>
          <w:vertAlign w:val="subscript"/>
        </w:rPr>
        <w:t xml:space="preserve"> </w:t>
      </w:r>
      <w:r w:rsidR="00BE1EF7">
        <w:t>difference w</w:t>
      </w:r>
      <w:r w:rsidR="005036A4">
        <w:t>ere on average higher in the</w:t>
      </w:r>
      <w:r w:rsidR="00BE1EF7">
        <w:t>s</w:t>
      </w:r>
      <w:r w:rsidR="005036A4">
        <w:t>e</w:t>
      </w:r>
      <w:r w:rsidR="00BE1EF7">
        <w:t xml:space="preserve"> patients, but the number of patient</w:t>
      </w:r>
      <w:r w:rsidR="005036A4">
        <w:t>s</w:t>
      </w:r>
      <w:r w:rsidR="00BE1EF7">
        <w:t xml:space="preserve"> was too </w:t>
      </w:r>
      <w:r w:rsidR="00867A30">
        <w:t xml:space="preserve">low </w:t>
      </w:r>
      <w:r w:rsidR="00BE1EF7">
        <w:t xml:space="preserve">for statistical </w:t>
      </w:r>
      <w:r w:rsidR="004454BA">
        <w:t>analysis</w:t>
      </w:r>
      <w:r w:rsidR="00BE1EF7">
        <w:t xml:space="preserve">. </w:t>
      </w:r>
    </w:p>
    <w:p w14:paraId="284F97DB" w14:textId="77777777" w:rsidR="00F57D08" w:rsidRDefault="00F57D08" w:rsidP="003326EA">
      <w:pPr>
        <w:pStyle w:val="berschrift1"/>
      </w:pPr>
      <w:r>
        <w:t>Discussion</w:t>
      </w:r>
    </w:p>
    <w:p w14:paraId="517006DC" w14:textId="5A20763E" w:rsidR="00D867E1" w:rsidRDefault="00DC3348" w:rsidP="00C5624B">
      <w:r>
        <w:t xml:space="preserve">This is the first in silico trial directly comparing clinically valid </w:t>
      </w:r>
      <w:r w:rsidR="00BA519E">
        <w:t>SDRT (or SBRT)</w:t>
      </w:r>
      <w:r>
        <w:t xml:space="preserve"> plans to scanned carbon ion plans using state of the art 4D dose calculation and motion mitigation methods</w:t>
      </w:r>
      <w:r w:rsidR="00E542F4">
        <w:t xml:space="preserve"> for NSCLC patients</w:t>
      </w:r>
      <w:r>
        <w:t xml:space="preserve">. </w:t>
      </w:r>
      <w:r w:rsidR="009036CE">
        <w:t xml:space="preserve">Our study </w:t>
      </w:r>
      <w:r w:rsidR="00657332">
        <w:t>found</w:t>
      </w:r>
      <w:r w:rsidR="009036CE">
        <w:t xml:space="preserve"> that </w:t>
      </w:r>
      <w:proofErr w:type="spellStart"/>
      <w:r w:rsidR="00F222C2" w:rsidRPr="001D3724">
        <w:t>CiT</w:t>
      </w:r>
      <w:proofErr w:type="spellEnd"/>
      <w:r w:rsidR="009036CE">
        <w:t xml:space="preserve"> deposit</w:t>
      </w:r>
      <w:r>
        <w:t>ed</w:t>
      </w:r>
      <w:r w:rsidR="009036CE">
        <w:t xml:space="preserve"> less dose to OARs compared to </w:t>
      </w:r>
      <w:r w:rsidR="00BA519E">
        <w:t>SDRT</w:t>
      </w:r>
      <w:r w:rsidR="009036CE">
        <w:t xml:space="preserve">. </w:t>
      </w:r>
      <w:r>
        <w:t>Therefore</w:t>
      </w:r>
      <w:r w:rsidR="009036CE">
        <w:t xml:space="preserve"> </w:t>
      </w:r>
      <w:proofErr w:type="spellStart"/>
      <w:r w:rsidR="00F222C2" w:rsidRPr="001D3724">
        <w:t>CiT</w:t>
      </w:r>
      <w:proofErr w:type="spellEnd"/>
      <w:r w:rsidR="009036CE">
        <w:t xml:space="preserve"> </w:t>
      </w:r>
      <w:r>
        <w:t xml:space="preserve">might be considered </w:t>
      </w:r>
      <w:r w:rsidR="009036CE">
        <w:t xml:space="preserve">as an alternative treatment option </w:t>
      </w:r>
      <w:r>
        <w:t>to</w:t>
      </w:r>
      <w:r w:rsidR="009036CE">
        <w:t xml:space="preserve"> </w:t>
      </w:r>
      <w:r w:rsidR="00BA519E">
        <w:t>SDRT</w:t>
      </w:r>
      <w:r w:rsidR="009036CE">
        <w:t>.</w:t>
      </w:r>
      <w:r w:rsidR="00D5538A">
        <w:t xml:space="preserve"> </w:t>
      </w:r>
      <w:r>
        <w:t>The finite range of the beam permits a</w:t>
      </w:r>
      <w:r w:rsidR="001B0447">
        <w:t xml:space="preserve"> small number of fields and </w:t>
      </w:r>
      <w:r>
        <w:t xml:space="preserve">thus </w:t>
      </w:r>
      <w:r w:rsidR="001B0447">
        <w:t xml:space="preserve">a narrow entry channel, </w:t>
      </w:r>
      <w:r>
        <w:t xml:space="preserve">so that </w:t>
      </w:r>
      <w:r w:rsidR="001B0447">
        <w:t>critical OARs such as spinal cord, heart</w:t>
      </w:r>
      <w:r>
        <w:t>,</w:t>
      </w:r>
      <w:r w:rsidR="001B0447">
        <w:t xml:space="preserve"> esophagus</w:t>
      </w:r>
      <w:r>
        <w:t>, and the contralateral lung</w:t>
      </w:r>
      <w:r w:rsidR="001B0447">
        <w:t xml:space="preserve"> could be effectively spared using </w:t>
      </w:r>
      <w:proofErr w:type="spellStart"/>
      <w:r w:rsidR="001B0447" w:rsidRPr="001D3724">
        <w:t>CiT</w:t>
      </w:r>
      <w:proofErr w:type="spellEnd"/>
      <w:r w:rsidR="001B0447">
        <w:t xml:space="preserve">, </w:t>
      </w:r>
      <w:r>
        <w:t xml:space="preserve">with typically </w:t>
      </w:r>
      <w:r w:rsidR="001B0447">
        <w:t xml:space="preserve">low or </w:t>
      </w:r>
      <w:r>
        <w:t>even</w:t>
      </w:r>
      <w:r w:rsidR="001B0447">
        <w:t xml:space="preserve"> zero dose. </w:t>
      </w:r>
      <w:proofErr w:type="spellStart"/>
      <w:r w:rsidR="00254856">
        <w:t>CiT</w:t>
      </w:r>
      <w:proofErr w:type="spellEnd"/>
      <w:r w:rsidR="00254856">
        <w:t xml:space="preserve"> could be thus highly </w:t>
      </w:r>
      <w:r w:rsidR="00042161">
        <w:t>beneficial</w:t>
      </w:r>
      <w:r w:rsidR="00254856">
        <w:t xml:space="preserve"> to patients with </w:t>
      </w:r>
      <w:r w:rsidR="00042161">
        <w:t>impaired</w:t>
      </w:r>
      <w:r w:rsidR="00254856">
        <w:t xml:space="preserve"> </w:t>
      </w:r>
      <w:r w:rsidR="00536229">
        <w:t xml:space="preserve">contralateral </w:t>
      </w:r>
      <w:r w:rsidR="00254856">
        <w:t xml:space="preserve">lung function, because </w:t>
      </w:r>
      <w:proofErr w:type="spellStart"/>
      <w:r w:rsidR="00254856">
        <w:t>CiT</w:t>
      </w:r>
      <w:proofErr w:type="spellEnd"/>
      <w:r w:rsidR="00254856">
        <w:t xml:space="preserve"> deposited no dose in </w:t>
      </w:r>
      <w:r w:rsidR="004454BA">
        <w:t xml:space="preserve">the </w:t>
      </w:r>
      <w:r w:rsidR="00254856">
        <w:t xml:space="preserve">contralateral lung in 11 patients, while </w:t>
      </w:r>
      <w:r w:rsidR="00BA519E">
        <w:t>SDRT</w:t>
      </w:r>
      <w:r w:rsidR="00254856">
        <w:t xml:space="preserve"> </w:t>
      </w:r>
      <w:r w:rsidR="00B330F2">
        <w:t>irradiated</w:t>
      </w:r>
      <w:r w:rsidR="00254856">
        <w:t xml:space="preserve"> </w:t>
      </w:r>
      <w:r w:rsidR="004454BA">
        <w:t xml:space="preserve">the </w:t>
      </w:r>
      <w:r w:rsidR="00254856">
        <w:t>contralateral lung</w:t>
      </w:r>
      <w:r w:rsidR="00B330F2">
        <w:t xml:space="preserve"> in all patients</w:t>
      </w:r>
      <w:r w:rsidR="00254856">
        <w:t>.</w:t>
      </w:r>
      <w:r w:rsidR="001D0293">
        <w:t xml:space="preserve"> </w:t>
      </w:r>
      <w:r w:rsidR="00DE3BE7">
        <w:t xml:space="preserve">Being </w:t>
      </w:r>
      <w:r w:rsidR="000F18AC">
        <w:t xml:space="preserve">an </w:t>
      </w:r>
      <w:r w:rsidR="00DE3BE7">
        <w:t xml:space="preserve">intensity-modulated </w:t>
      </w:r>
      <w:r w:rsidR="000F18AC">
        <w:t>arc therapy</w:t>
      </w:r>
      <w:r w:rsidR="00DE3BE7">
        <w:t>,</w:t>
      </w:r>
      <w:r w:rsidR="00417D7E">
        <w:t xml:space="preserve"> </w:t>
      </w:r>
      <w:r w:rsidR="00BA519E">
        <w:t>SDRT</w:t>
      </w:r>
      <w:r w:rsidR="00417D7E">
        <w:t xml:space="preserve"> </w:t>
      </w:r>
      <w:r w:rsidR="000F18AC">
        <w:t>had</w:t>
      </w:r>
      <w:r w:rsidR="00B330F2">
        <w:t xml:space="preserve"> </w:t>
      </w:r>
      <w:r w:rsidR="00417D7E">
        <w:t xml:space="preserve">an advantage </w:t>
      </w:r>
      <w:r w:rsidR="00B815B7">
        <w:t xml:space="preserve">in some patients where </w:t>
      </w:r>
      <w:r>
        <w:t xml:space="preserve">the </w:t>
      </w:r>
      <w:r w:rsidR="00B815B7">
        <w:t xml:space="preserve">smaller airways </w:t>
      </w:r>
      <w:r w:rsidR="00AF7493">
        <w:t>we</w:t>
      </w:r>
      <w:r w:rsidR="00B815B7">
        <w:t>re in a close proximity to CTV</w:t>
      </w:r>
      <w:r w:rsidR="003621DF">
        <w:t>;</w:t>
      </w:r>
      <w:r w:rsidR="00B815B7">
        <w:t xml:space="preserve"> </w:t>
      </w:r>
      <w:r w:rsidR="00BA519E">
        <w:t>SDRT</w:t>
      </w:r>
      <w:r w:rsidR="00B815B7">
        <w:t xml:space="preserve"> c</w:t>
      </w:r>
      <w:r w:rsidR="00AF7493">
        <w:t>ould</w:t>
      </w:r>
      <w:r w:rsidR="00B815B7">
        <w:t xml:space="preserve"> shape</w:t>
      </w:r>
      <w:r w:rsidR="00B9085A">
        <w:t xml:space="preserve"> the</w:t>
      </w:r>
      <w:r w:rsidR="00B815B7">
        <w:t xml:space="preserve"> </w:t>
      </w:r>
      <w:r w:rsidR="00B9085A">
        <w:t xml:space="preserve">dose distribution to reduce </w:t>
      </w:r>
      <w:r w:rsidR="00B815B7">
        <w:t xml:space="preserve">dose to </w:t>
      </w:r>
      <w:r>
        <w:t xml:space="preserve">the </w:t>
      </w:r>
      <w:r w:rsidR="00B815B7">
        <w:t>smaller airways</w:t>
      </w:r>
      <w:r w:rsidR="00012A8D">
        <w:t xml:space="preserve">, compensating </w:t>
      </w:r>
      <w:proofErr w:type="spellStart"/>
      <w:r w:rsidR="00012A8D">
        <w:t>CiT’s</w:t>
      </w:r>
      <w:proofErr w:type="spellEnd"/>
      <w:r w:rsidR="00012A8D">
        <w:t xml:space="preserve"> advantageous physical dose characteristics</w:t>
      </w:r>
      <w:r w:rsidR="007557A3">
        <w:t>.</w:t>
      </w:r>
    </w:p>
    <w:p w14:paraId="51C4006F" w14:textId="292433BD" w:rsidR="00EA36A4" w:rsidRDefault="00BB0540" w:rsidP="00C5624B">
      <w:r>
        <w:t xml:space="preserve">Further increase </w:t>
      </w:r>
      <w:r w:rsidR="003F5ADB">
        <w:t>in OAR</w:t>
      </w:r>
      <w:r>
        <w:t xml:space="preserve"> sparing could be achieved by using intensity modulate</w:t>
      </w:r>
      <w:r w:rsidR="00DE3BE7">
        <w:t>d</w:t>
      </w:r>
      <w:r>
        <w:t xml:space="preserve"> particle </w:t>
      </w:r>
      <w:r w:rsidR="00283374">
        <w:t xml:space="preserve">therapy </w:t>
      </w:r>
      <w:r w:rsidR="004A1837">
        <w:t xml:space="preserve">(IMPT) </w:t>
      </w:r>
      <w:r>
        <w:t xml:space="preserve">instead of SFUD. While IMPT could lead to </w:t>
      </w:r>
      <w:proofErr w:type="gramStart"/>
      <w:r>
        <w:t>less dose</w:t>
      </w:r>
      <w:proofErr w:type="gramEnd"/>
      <w:r>
        <w:t xml:space="preserve"> in</w:t>
      </w:r>
      <w:r w:rsidR="0042587D">
        <w:t xml:space="preserve"> the</w:t>
      </w:r>
      <w:r>
        <w:t xml:space="preserve"> OAR</w:t>
      </w:r>
      <w:r w:rsidR="004A1837">
        <w:t>s</w:t>
      </w:r>
      <w:r>
        <w:t xml:space="preserve">, it </w:t>
      </w:r>
      <w:r w:rsidR="004A1837">
        <w:t>would</w:t>
      </w:r>
      <w:r>
        <w:t xml:space="preserve"> make the plans less </w:t>
      </w:r>
      <w:r w:rsidR="00283374">
        <w:t>robust</w:t>
      </w:r>
      <w:r w:rsidR="00AF7493">
        <w:t xml:space="preserve"> against </w:t>
      </w:r>
      <w:r w:rsidR="0042587D">
        <w:t xml:space="preserve">the </w:t>
      </w:r>
      <w:r w:rsidR="00AF7493">
        <w:t xml:space="preserve">setup errors due to additional </w:t>
      </w:r>
      <w:del w:id="254" w:author="Christian Graeff" w:date="2016-01-15T15:37:00Z">
        <w:r w:rsidR="00AF7493" w:rsidDel="004D2DDD">
          <w:delText xml:space="preserve">sharp </w:delText>
        </w:r>
      </w:del>
      <w:r w:rsidR="00AF7493">
        <w:t>dose gradients between the fields</w:t>
      </w:r>
      <w:r>
        <w:t xml:space="preserve">. </w:t>
      </w:r>
      <w:ins w:id="255" w:author="Christian Graeff" w:date="2016-01-15T15:37:00Z">
        <w:r w:rsidR="004D2DDD">
          <w:t xml:space="preserve">These gradients can be controlled by employing robust optimization </w:t>
        </w:r>
      </w:ins>
      <w:del w:id="256" w:author="Christian Graeff" w:date="2016-01-15T15:38:00Z">
        <w:r w:rsidR="00283374" w:rsidDel="004D2DDD">
          <w:delText xml:space="preserve">One of the possibilities would be </w:delText>
        </w:r>
      </w:del>
      <w:r w:rsidR="00283374">
        <w:t>to</w:t>
      </w:r>
      <w:r w:rsidR="00EA36A4">
        <w:t xml:space="preserve"> account for range, motion and setup </w:t>
      </w:r>
      <w:r w:rsidR="00EA36A4">
        <w:lastRenderedPageBreak/>
        <w:t>uncertainties</w:t>
      </w:r>
      <w:del w:id="257" w:author="Christian Graeff" w:date="2016-01-15T15:38:00Z">
        <w:r w:rsidR="004A1837" w:rsidDel="004D2DDD">
          <w:delText xml:space="preserve"> already</w:delText>
        </w:r>
        <w:r w:rsidR="00EA36A4" w:rsidDel="004D2DDD">
          <w:delText xml:space="preserve"> </w:delText>
        </w:r>
        <w:r w:rsidR="003B07DF" w:rsidDel="004D2DDD">
          <w:delText>i</w:delText>
        </w:r>
        <w:r w:rsidR="007557A3" w:rsidDel="004D2DDD">
          <w:delText>n</w:delText>
        </w:r>
        <w:r w:rsidR="003B07DF" w:rsidDel="004D2DDD">
          <w:delText xml:space="preserve"> robust</w:delText>
        </w:r>
        <w:r w:rsidR="003F5ADB" w:rsidDel="004D2DDD">
          <w:delText xml:space="preserve"> </w:delText>
        </w:r>
        <w:r w:rsidR="00EA36A4" w:rsidDel="004D2DDD">
          <w:delText>optimization</w:delText>
        </w:r>
      </w:del>
      <w:r w:rsidR="003B07DF">
        <w:t>,</w:t>
      </w:r>
      <w:r w:rsidR="00EA36A4">
        <w:t xml:space="preserve"> </w:t>
      </w:r>
      <w:r w:rsidR="00012A8D">
        <w:t xml:space="preserve">which we will implement in a future </w:t>
      </w:r>
      <w:r w:rsidR="003B07DF">
        <w:t xml:space="preserve">4D treatment planning </w:t>
      </w:r>
      <w:r w:rsidR="00012A8D">
        <w:t>study</w:t>
      </w:r>
      <w:r w:rsidR="007557A3">
        <w:t xml:space="preserve"> </w:t>
      </w:r>
      <w:r w:rsidR="007557A3">
        <w:fldChar w:fldCharType="begin">
          <w:fldData xml:space="preserve">PFJlZm1hbj48Q2l0ZT48QXV0aG9yPkNoZW48L0F1dGhvcj48WWVhcj4yMDEyPC9ZZWFyPjxSZWNO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</w:fldData>
        </w:fldChar>
      </w:r>
      <w:r w:rsidR="00A5559A">
        <w:instrText xml:space="preserve"> ADDIN REFMGR.CITE </w:instrText>
      </w:r>
      <w:r w:rsidR="00A5559A">
        <w:fldChar w:fldCharType="begin">
          <w:fldData xml:space="preserve">PFJlZm1hbj48Q2l0ZT48QXV0aG9yPkNoZW48L0F1dGhvcj48WWVhcj4yMDEyPC9ZZWFyPjxSZWNO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</w:fldData>
        </w:fldChar>
      </w:r>
      <w:r w:rsidR="00A5559A">
        <w:instrText xml:space="preserve"> ADDIN EN.CITE.DATA </w:instrText>
      </w:r>
      <w:r w:rsidR="00A5559A">
        <w:fldChar w:fldCharType="end"/>
      </w:r>
      <w:r w:rsidR="007557A3">
        <w:fldChar w:fldCharType="separate"/>
      </w:r>
      <w:r w:rsidR="001E490A">
        <w:rPr>
          <w:noProof/>
        </w:rPr>
        <w:t>[18]</w:t>
      </w:r>
      <w:r w:rsidR="007557A3">
        <w:fldChar w:fldCharType="end"/>
      </w:r>
      <w:r w:rsidR="00012A8D">
        <w:t>.</w:t>
      </w:r>
    </w:p>
    <w:p w14:paraId="67518C58" w14:textId="77777777" w:rsidR="0067542B" w:rsidRDefault="003E68AA" w:rsidP="00B45DA4">
      <w:pPr>
        <w:pStyle w:val="berschrift2"/>
      </w:pPr>
      <w:r>
        <w:t xml:space="preserve">Range </w:t>
      </w:r>
      <w:r w:rsidR="0067542B">
        <w:t>Margins</w:t>
      </w:r>
      <w:r>
        <w:t xml:space="preserve"> and Motion Mitigation</w:t>
      </w:r>
    </w:p>
    <w:p w14:paraId="3E820CFF" w14:textId="161C5914" w:rsidR="00AF514F" w:rsidRDefault="00EA36A4" w:rsidP="00941411">
      <w:r>
        <w:t>Since</w:t>
      </w:r>
      <w:r w:rsidR="00BB0540">
        <w:t xml:space="preserve"> </w:t>
      </w:r>
      <w:r w:rsidR="009A234C">
        <w:t xml:space="preserve">conventional geometric margins are not suitable for PT </w:t>
      </w:r>
      <w:r w:rsidR="009A234C">
        <w:fldChar w:fldCharType="begin"/>
      </w:r>
      <w:r w:rsidR="00A5559A">
        <w:instrText xml:space="preserve"> ADDIN REFMGR.CITE &lt;Refman&gt;&lt;Cite&gt;&lt;Author&gt;Park&lt;/Author&gt;&lt;Year&gt;2012&lt;/Year&gt;&lt;RecNum&gt;1240&lt;/RecNum&gt;&lt;IDText&gt;A Beam-Specific Planning Target Volume (PTV) Design for Proton Therapy to Account for Setup and Range Uncertainties&lt;/IDText&gt;&lt;MDL Ref_Type="Journal"&gt;&lt;Ref_Type&gt;Journal&lt;/Ref_Type&gt;&lt;Ref_ID&gt;1240&lt;/Ref_ID&gt;&lt;Title_Primary&gt;A Beam-Specific Planning Target Volume (PTV) Design for Proton Therapy to Account for Setup and Range Uncertainties&lt;/Title_Primary&gt;&lt;Authors_Primary&gt;Park,P.C.&lt;/Authors_Primary&gt;&lt;Authors_Primary&gt;Zhu,X.R.&lt;/Authors_Primary&gt;&lt;Authors_Primary&gt;Lee,A.K.&lt;/Authors_Primary&gt;&lt;Authors_Primary&gt;Sahoo,N.&lt;/Authors_Primary&gt;&lt;Authors_Primary&gt;Melancon,A.D.&lt;/Authors_Primary&gt;&lt;Authors_Primary&gt;Zhang,L.&lt;/Authors_Primary&gt;&lt;Authors_Primary&gt;Dong,L.&lt;/Authors_Primary&gt;&lt;Date_Primary&gt;2012/2/1&lt;/Date_Primary&gt;&lt;Keywords&gt;cancer&lt;/Keywords&gt;&lt;Keywords&gt;DESIGN&lt;/Keywords&gt;&lt;Keywords&gt;EVALUATION&lt;/Keywords&gt;&lt;Keywords&gt;methods&lt;/Keywords&gt;&lt;Keywords&gt;Motion&lt;/Keywords&gt;&lt;Keywords&gt;OPTIMIZATION&lt;/Keywords&gt;&lt;Keywords&gt;Organ motion&lt;/Keywords&gt;&lt;Keywords&gt;Physics&lt;/Keywords&gt;&lt;Keywords&gt;planning&lt;/Keywords&gt;&lt;Keywords&gt;Proton beam&lt;/Keywords&gt;&lt;Keywords&gt;PROTON BEAMS&lt;/Keywords&gt;&lt;Keywords&gt;Proton therapy&lt;/Keywords&gt;&lt;Keywords&gt;Radiation&lt;/Keywords&gt;&lt;Keywords&gt;Setup error&lt;/Keywords&gt;&lt;Keywords&gt;therapy&lt;/Keywords&gt;&lt;Keywords&gt;Treatment planning&lt;/Keywords&gt;&lt;Keywords&gt;Uncertainty&lt;/Keywords&gt;&lt;Reprint&gt;Not in File&lt;/Reprint&gt;&lt;Start_Page&gt;e329&lt;/Start_Page&gt;&lt;End_Page&gt;e336&lt;/End_Page&gt;&lt;Periodical&gt;Int.J.Radiat.Oncol.Biol.Phys.&lt;/Periodical&gt;&lt;Volume&gt;82&lt;/Volume&gt;&lt;Issue&gt;2&lt;/Issue&gt;&lt;User_Def_5&gt;PMC3183263&lt;/User_Def_5&gt;&lt;Misc_3&gt;S0360-3016(11)00671-7 [pii];10.1016/j.ijrobp.2011.05.011 [doi]&lt;/Misc_3&gt;&lt;Address&gt;Medical Physics Program, Graduate School of Biomedical Sciences, The University of Texas Health Science Center at Houston, Houston, TX; Department of Radiation Physics, The University of Texas MD Anderson Cancer Center, Houston, TX&lt;/Address&gt;&lt;Web_URL&gt;PM:21703781&lt;/Web_URL&gt;&lt;ZZ_JournalStdAbbrev&gt;&lt;f name="System"&gt;Int.J.Radiat.Oncol.Biol.Phys.&lt;/f&gt;&lt;/ZZ_JournalStdAbbrev&gt;&lt;ZZ_WorkformID&gt;1&lt;/ZZ_WorkformID&gt;&lt;/MDL&gt;&lt;/Cite&gt;&lt;/Refman&gt;</w:instrText>
      </w:r>
      <w:r w:rsidR="009A234C">
        <w:fldChar w:fldCharType="separate"/>
      </w:r>
      <w:r w:rsidR="001E490A">
        <w:rPr>
          <w:noProof/>
        </w:rPr>
        <w:t>[19]</w:t>
      </w:r>
      <w:r w:rsidR="009A234C">
        <w:fldChar w:fldCharType="end"/>
      </w:r>
      <w:r>
        <w:t>, margins based on range changes were used</w:t>
      </w:r>
      <w:r w:rsidR="00043494">
        <w:t>.</w:t>
      </w:r>
      <w:r w:rsidR="00A3418B">
        <w:t xml:space="preserve"> Another trial comparing photon to p</w:t>
      </w:r>
      <w:r w:rsidR="003E68AA">
        <w:t>roton therapy in NSCLC patients</w:t>
      </w:r>
      <w:r w:rsidR="00A3418B">
        <w:t xml:space="preserve"> also used different PTV definitions</w:t>
      </w:r>
      <w:r w:rsidR="003E68AA">
        <w:t xml:space="preserve"> to incorporate range changes</w:t>
      </w:r>
      <w:r w:rsidR="00A3418B">
        <w:t xml:space="preserve"> </w:t>
      </w:r>
      <w:r w:rsidR="003E68AA">
        <w:fldChar w:fldCharType="begin"/>
      </w:r>
      <w:r w:rsidR="00A5559A">
        <w:instrText xml:space="preserve"> ADDIN REFMGR.CITE &lt;Refman&gt;&lt;Cite&gt;&lt;Author&gt;Roelofs&lt;/Author&gt;&lt;Year&gt;2012&lt;/Year&gt;&lt;RecNum&gt;1545&lt;/RecNum&gt;&lt;IDText&gt;Results of a multicentric in silico clinical trial (ROCOCO): comparing radiotherapy with photons and protons for non-small cell lung cancer&lt;/IDText&gt;&lt;MDL Ref_Type="Journal"&gt;&lt;Ref_Type&gt;Journal&lt;/Ref_Type&gt;&lt;Ref_ID&gt;1545&lt;/Ref_ID&gt;&lt;Title_Primary&gt;Results of a multicentric in silico clinical trial (ROCOCO): comparing radiotherapy with photons and protons for non-small cell lung cancer&lt;/Title_Primary&gt;&lt;Authors_Primary&gt;Roelofs,E.&lt;/Authors_Primary&gt;&lt;Authors_Primary&gt;Engelsman,M.&lt;/Authors_Primary&gt;&lt;Authors_Primary&gt;Rasch,C.&lt;/Authors_Primary&gt;&lt;Authors_Primary&gt;Persoon,L.&lt;/Authors_Primary&gt;&lt;Authors_Primary&gt;Qamhiyeh,S.&lt;/Authors_Primary&gt;&lt;Authors_Primary&gt;de Ruysscher,D.&lt;/Authors_Primary&gt;&lt;Authors_Primary&gt;Verhaegen,F.&lt;/Authors_Primary&gt;&lt;Authors_Primary&gt;Pijls-Johannesma,M&lt;/Authors_Primary&gt;&lt;Authors_Primary&gt;Lambin,P.&lt;/Authors_Primary&gt;&lt;Authors_Primary&gt;ROCOCO Consortium&lt;/Authors_Primary&gt;&lt;Date_Primary&gt;2012/1&lt;/Date_Primary&gt;&lt;Reprint&gt;Not in File&lt;/Reprint&gt;&lt;Start_Page&gt;&lt;f name="Arial CE"&gt;165&lt;/f&gt;&lt;/Start_Page&gt;&lt;End_Page&gt;&lt;f name="Arial CE"&gt;176&lt;/f&gt;&lt;/End_Page&gt;&lt;Periodical&gt;J Thorac.Oncol.&lt;/Periodical&gt;&lt;Volume&gt;&lt;f name="Arial CE"&gt;7&lt;/f&gt;&lt;/Volume&gt;&lt;Issue&gt;&lt;f name="Arial CE"&gt;1&lt;/f&gt;&lt;/Issue&gt;&lt;Web_URL_Link1&gt;file://M:\literature\pdfs\Roelofs_2012.pdf&lt;/Web_URL_Link1&gt;&lt;ZZ_JournalStdAbbrev&gt;&lt;f name="System"&gt;J Thorac.Oncol.&lt;/f&gt;&lt;/ZZ_JournalStdAbbrev&gt;&lt;ZZ_WorkformID&gt;1&lt;/ZZ_WorkformID&gt;&lt;/MDL&gt;&lt;/Cite&gt;&lt;/Refman&gt;</w:instrText>
      </w:r>
      <w:r w:rsidR="003E68AA">
        <w:fldChar w:fldCharType="separate"/>
      </w:r>
      <w:r w:rsidR="001E490A">
        <w:rPr>
          <w:noProof/>
        </w:rPr>
        <w:t>[20]</w:t>
      </w:r>
      <w:r w:rsidR="003E68AA">
        <w:fldChar w:fldCharType="end"/>
      </w:r>
      <w:r w:rsidR="00A3418B">
        <w:t>.</w:t>
      </w:r>
      <w:r w:rsidR="00941411">
        <w:t xml:space="preserve"> As shown in our study, </w:t>
      </w:r>
      <w:r w:rsidR="003E68AA">
        <w:t>inclusion of range changes</w:t>
      </w:r>
      <w:r w:rsidR="00BB0540">
        <w:t xml:space="preserve"> l</w:t>
      </w:r>
      <w:r w:rsidR="00867A30">
        <w:t>eads to increase in FTV</w:t>
      </w:r>
      <w:r w:rsidR="00941411">
        <w:t xml:space="preserve">, up to </w:t>
      </w:r>
      <w:r w:rsidR="00A51429">
        <w:t>4</w:t>
      </w:r>
      <w:r w:rsidR="00941411">
        <w:t>.</w:t>
      </w:r>
      <w:r w:rsidR="00A51429">
        <w:t>7</w:t>
      </w:r>
      <w:r w:rsidR="00941411">
        <w:t xml:space="preserve"> times</w:t>
      </w:r>
      <w:r w:rsidR="00867A30">
        <w:t xml:space="preserve"> compared to SPTV</w:t>
      </w:r>
      <w:r w:rsidR="00941411">
        <w:t xml:space="preserve">. Furthermore, the difference between PTVs is bigger for smaller tumor sizes. </w:t>
      </w:r>
      <w:r w:rsidR="00043494">
        <w:t xml:space="preserve">Patients </w:t>
      </w:r>
      <w:r w:rsidR="00941411">
        <w:t>with bigger tumor volumes</w:t>
      </w:r>
      <w:r w:rsidR="004B32A7">
        <w:t xml:space="preserve"> (CTV </w:t>
      </w:r>
      <w:r w:rsidR="00AF7493">
        <w:t>&gt;</w:t>
      </w:r>
      <w:r w:rsidR="004B32A7">
        <w:t xml:space="preserve"> 2</w:t>
      </w:r>
      <w:r w:rsidR="00012A8D">
        <w:t>.5</w:t>
      </w:r>
      <w:r w:rsidR="004B32A7">
        <w:t xml:space="preserve"> cc)</w:t>
      </w:r>
      <w:r w:rsidR="00941411">
        <w:t xml:space="preserve"> are</w:t>
      </w:r>
      <w:r w:rsidR="00043494">
        <w:t xml:space="preserve"> therefore </w:t>
      </w:r>
      <w:r w:rsidR="00941411">
        <w:t xml:space="preserve">better suited for treatment with </w:t>
      </w:r>
      <w:proofErr w:type="spellStart"/>
      <w:r w:rsidR="00F222C2">
        <w:t>CiT</w:t>
      </w:r>
      <w:r w:rsidR="00941411">
        <w:t>.</w:t>
      </w:r>
      <w:proofErr w:type="spellEnd"/>
      <w:r w:rsidR="00941411">
        <w:t xml:space="preserve"> </w:t>
      </w:r>
    </w:p>
    <w:p w14:paraId="1E39643C" w14:textId="697FFFD0" w:rsidR="00B45DA4" w:rsidRDefault="00F31901" w:rsidP="0067542B">
      <w:r>
        <w:t>Our results confirm previously published results that i</w:t>
      </w:r>
      <w:r w:rsidR="00B45DA4">
        <w:t>nterplay can lead to</w:t>
      </w:r>
      <w:r>
        <w:t xml:space="preserve"> a</w:t>
      </w:r>
      <w:r w:rsidR="00B45DA4">
        <w:t xml:space="preserve"> dose degradation in treating moving targets with active scanned beam </w:t>
      </w:r>
      <w:r w:rsidR="00B45DA4">
        <w:fldChar w:fldCharType="begin"/>
      </w:r>
      <w:r w:rsidR="00A5559A">
        <w:instrText xml:space="preserve"> ADDIN REFMGR.CITE &lt;Refman&gt;&lt;Cite&gt;&lt;Author&gt;Bert&lt;/Author&gt;&lt;Year&gt;2008&lt;/Year&gt;&lt;RecNum&gt;258&lt;/RecNum&gt;&lt;IDText&gt;Quantification of interplay effects of scanned particle beams and moving targets&lt;/IDText&gt;&lt;MDL Ref_Type="Journal"&gt;&lt;Ref_Type&gt;Journal&lt;/Ref_Type&gt;&lt;Ref_ID&gt;258&lt;/Ref_ID&gt;&lt;Title_Primary&gt;Quantification of interplay effects of scanned particle beams and moving targets&lt;/Title_Primary&gt;&lt;Authors_Primary&gt;Bert,C.&lt;/Authors_Primary&gt;&lt;Authors_Primary&gt;Gr&amp;#xF6;zinger,S.O.&lt;/Authors_Primary&gt;&lt;Authors_Primary&gt;Rietzel,E.&lt;/Authors_Primary&gt;&lt;Date_Primary&gt;2008&lt;/Date_Primary&gt;&lt;Keywords&gt;Motion&lt;/Keywords&gt;&lt;Keywords&gt;Treatment planning&lt;/Keywords&gt;&lt;Keywords&gt;planning&lt;/Keywords&gt;&lt;Keywords&gt;Lung&lt;/Keywords&gt;&lt;Keywords&gt;Respiratory motion&lt;/Keywords&gt;&lt;Keywords&gt;analysis&lt;/Keywords&gt;&lt;Keywords&gt;Gating&lt;/Keywords&gt;&lt;Keywords&gt;tracking&lt;/Keywords&gt;&lt;Reprint&gt;Not in File&lt;/Reprint&gt;&lt;Start_Page&gt;2253&lt;/Start_Page&gt;&lt;End_Page&gt;2265&lt;/End_Page&gt;&lt;Periodical&gt;Phys.Med.Biol.&lt;/Periodical&gt;&lt;Volume&gt;53&lt;/Volume&gt;&lt;Issue&gt;9&lt;/Issue&gt;&lt;Misc_3&gt;10.1088/0031-9155/53/9/003&lt;/Misc_3&gt;&lt;Web_URL&gt;&lt;u&gt;http://www.iop.org/EJ/abstract/0031-9155/53/9/003&lt;/u&gt;&lt;/Web_URL&gt;&lt;Web_URL_Link1&gt;&lt;u&gt;file://M:\literature\pdfs\bert_2008.pdf&lt;/u&gt;&lt;/Web_URL_Link1&gt;&lt;ZZ_JournalFull&gt;&lt;f name="System"&gt;Physics in Medicine and Biology&lt;/f&gt;&lt;/ZZ_JournalFull&gt;&lt;ZZ_JournalStdAbbrev&gt;&lt;f name="System"&gt;Phys.Med.Biol.&lt;/f&gt;&lt;/ZZ_JournalStdAbbrev&gt;&lt;ZZ_WorkformID&gt;1&lt;/ZZ_WorkformID&gt;&lt;/MDL&gt;&lt;/Cite&gt;&lt;/Refman&gt;</w:instrText>
      </w:r>
      <w:r w:rsidR="00B45DA4">
        <w:fldChar w:fldCharType="separate"/>
      </w:r>
      <w:r w:rsidR="001E490A">
        <w:rPr>
          <w:noProof/>
        </w:rPr>
        <w:t>[21]</w:t>
      </w:r>
      <w:r w:rsidR="00B45DA4">
        <w:fldChar w:fldCharType="end"/>
      </w:r>
      <w:r w:rsidR="00B45DA4">
        <w:t xml:space="preserve">. </w:t>
      </w:r>
      <w:r w:rsidR="00170564">
        <w:t>Figure 3 shows</w:t>
      </w:r>
      <w:r>
        <w:t xml:space="preserve"> the importance of using 4D dose calculation</w:t>
      </w:r>
      <w:r w:rsidR="003761AA">
        <w:t xml:space="preserve"> and motion mitigation techniques</w:t>
      </w:r>
      <w:r>
        <w:t xml:space="preserve"> in treating </w:t>
      </w:r>
      <w:r w:rsidR="004E44C2">
        <w:t>moving targets. Even small motions and/or ran</w:t>
      </w:r>
      <w:r w:rsidR="00FB2E6E">
        <w:t xml:space="preserve">ge changes can lead to </w:t>
      </w:r>
      <w:proofErr w:type="spellStart"/>
      <w:r w:rsidR="00FB2E6E">
        <w:t>underdosage</w:t>
      </w:r>
      <w:proofErr w:type="spellEnd"/>
      <w:r w:rsidR="004E44C2">
        <w:t xml:space="preserve"> in CTV.</w:t>
      </w:r>
      <w:r w:rsidR="002A1B2F">
        <w:t xml:space="preserve"> </w:t>
      </w:r>
      <w:r w:rsidR="00D15A17">
        <w:t xml:space="preserve">While FTV </w:t>
      </w:r>
      <w:r w:rsidR="003621DF">
        <w:t>appears</w:t>
      </w:r>
      <w:r w:rsidR="00D15A17">
        <w:t xml:space="preserve"> a strong motion mitigation technique (no difference in </w:t>
      </w:r>
      <w:r w:rsidR="003621DF">
        <w:t xml:space="preserve">CTV </w:t>
      </w:r>
      <w:r w:rsidR="00D15A17">
        <w:t>D</w:t>
      </w:r>
      <w:r w:rsidR="00D15A17" w:rsidRPr="002A47F9">
        <w:rPr>
          <w:vertAlign w:val="subscript"/>
        </w:rPr>
        <w:t>95%</w:t>
      </w:r>
      <w:r w:rsidR="00D15A17">
        <w:t xml:space="preserve"> between SDRT and </w:t>
      </w:r>
      <w:proofErr w:type="spellStart"/>
      <w:r w:rsidR="00D15A17">
        <w:t>CiT</w:t>
      </w:r>
      <w:proofErr w:type="spellEnd"/>
      <w:r w:rsidR="00D15A17">
        <w:t>), it is necessary to use rescanning as well to get sufficient target coverage (</w:t>
      </w:r>
      <w:r w:rsidR="00EC4D76">
        <w:t xml:space="preserve">CTV </w:t>
      </w:r>
      <w:r w:rsidR="00D15A17">
        <w:t>V</w:t>
      </w:r>
      <w:r w:rsidR="00D15A17" w:rsidRPr="002A47F9">
        <w:rPr>
          <w:vertAlign w:val="subscript"/>
        </w:rPr>
        <w:t>100%</w:t>
      </w:r>
      <w:r w:rsidR="00D15A17">
        <w:t xml:space="preserve"> = 100%).</w:t>
      </w:r>
      <w:r w:rsidR="008F20E2">
        <w:t xml:space="preserve"> Rescanning is</w:t>
      </w:r>
      <w:r w:rsidR="000C6CAF">
        <w:t xml:space="preserve"> also more robust to different breathing periods and starting phases compared to 4D-interplay</w:t>
      </w:r>
      <w:r w:rsidR="004617F8">
        <w:t xml:space="preserve">, indicated by the lower variance in the dose coverage </w:t>
      </w:r>
      <w:r w:rsidR="005A3A01">
        <w:t>metrics</w:t>
      </w:r>
      <w:r w:rsidR="004617F8">
        <w:t>.</w:t>
      </w:r>
      <w:r w:rsidR="000C6CAF">
        <w:t xml:space="preserve"> </w:t>
      </w:r>
      <w:r w:rsidR="003761AA">
        <w:t>R</w:t>
      </w:r>
      <w:r w:rsidR="00B45DA4">
        <w:t xml:space="preserve">ecent studies suggest that some patients require phase-controlled layer or volumetric rescanning for sufficiently robust target coverage </w:t>
      </w:r>
      <w:r w:rsidR="00B45DA4">
        <w:fldChar w:fldCharType="begin">
          <w:fldData xml:space="preserve">PFJlZm1hbj48Q2l0ZT48QXV0aG9yPk1vcmk8L0F1dGhvcj48WWVhcj4yMDEzPC9ZZWFyPjxSZWNO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</w:fldData>
        </w:fldChar>
      </w:r>
      <w:r w:rsidR="00A5559A">
        <w:instrText xml:space="preserve"> ADDIN REFMGR.CITE </w:instrText>
      </w:r>
      <w:r w:rsidR="00A5559A">
        <w:fldChar w:fldCharType="begin">
          <w:fldData xml:space="preserve">PFJlZm1hbj48Q2l0ZT48QXV0aG9yPk1vcmk8L0F1dGhvcj48WWVhcj4yMDEzPC9ZZWFyPjxSZWNO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</w:fldData>
        </w:fldChar>
      </w:r>
      <w:r w:rsidR="00A5559A">
        <w:instrText xml:space="preserve"> ADDIN EN.CITE.DATA </w:instrText>
      </w:r>
      <w:r w:rsidR="00A5559A">
        <w:fldChar w:fldCharType="end"/>
      </w:r>
      <w:r w:rsidR="00B45DA4">
        <w:fldChar w:fldCharType="separate"/>
      </w:r>
      <w:r w:rsidR="001E490A">
        <w:rPr>
          <w:noProof/>
        </w:rPr>
        <w:t>[22,23]</w:t>
      </w:r>
      <w:r w:rsidR="00B45DA4">
        <w:fldChar w:fldCharType="end"/>
      </w:r>
      <w:r w:rsidR="00B45DA4">
        <w:t>. The advantage of slice-by-slice rescanning is that no motion monitoring or assumptions on the breathing frequency are necessary.</w:t>
      </w:r>
    </w:p>
    <w:p w14:paraId="1AC72438" w14:textId="77777777" w:rsidR="0067542B" w:rsidRDefault="0067542B" w:rsidP="00B45DA4">
      <w:pPr>
        <w:pStyle w:val="berschrift2"/>
      </w:pPr>
      <w:r>
        <w:t xml:space="preserve">Clinical </w:t>
      </w:r>
      <w:commentRangeStart w:id="258"/>
      <w:r>
        <w:t>results</w:t>
      </w:r>
      <w:commentRangeEnd w:id="258"/>
      <w:r w:rsidR="004D2DDD">
        <w:rPr>
          <w:rStyle w:val="Kommentarzeichen"/>
          <w:rFonts w:eastAsiaTheme="minorHAnsi" w:cstheme="minorBidi"/>
          <w:b w:val="0"/>
          <w:bCs w:val="0"/>
          <w:color w:val="auto"/>
        </w:rPr>
        <w:commentReference w:id="258"/>
      </w:r>
    </w:p>
    <w:p w14:paraId="64C54AB0" w14:textId="0A1FE82C" w:rsidR="00860A17" w:rsidRDefault="00860A17" w:rsidP="00C5624B">
      <w:proofErr w:type="spellStart"/>
      <w:r>
        <w:t>Grutters</w:t>
      </w:r>
      <w:proofErr w:type="spellEnd"/>
      <w:r>
        <w:t xml:space="preserve"> et al. have </w:t>
      </w:r>
      <w:r w:rsidR="0067542B">
        <w:t>performed</w:t>
      </w:r>
      <w:r>
        <w:t xml:space="preserve"> a meta-analysis on comparison between photon, proton and carbon ions</w:t>
      </w:r>
      <w:r w:rsidR="003C360E">
        <w:t xml:space="preserve"> in treating NSCLC</w:t>
      </w:r>
      <w:r w:rsidR="00A90145">
        <w:t xml:space="preserve"> </w:t>
      </w:r>
      <w:r w:rsidR="00C643D5">
        <w:fldChar w:fldCharType="begin">
          <w:fldData xml:space="preserve">PFJlZm1hbj48Q2l0ZT48QXV0aG9yPkdydXR0ZXJzPC9BdXRob3I+PFllYXI+MjAxMDwvWWVhcj48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</w:fldData>
        </w:fldChar>
      </w:r>
      <w:r w:rsidR="00A5559A">
        <w:instrText xml:space="preserve"> ADDIN REFMGR.CITE </w:instrText>
      </w:r>
      <w:r w:rsidR="00A5559A">
        <w:fldChar w:fldCharType="begin">
          <w:fldData xml:space="preserve">PFJlZm1hbj48Q2l0ZT48QXV0aG9yPkdydXR0ZXJzPC9BdXRob3I+PFllYXI+MjAxMDwvWWVhcj48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</w:fldData>
        </w:fldChar>
      </w:r>
      <w:r w:rsidR="00A5559A">
        <w:instrText xml:space="preserve"> ADDIN EN.CITE.DATA </w:instrText>
      </w:r>
      <w:r w:rsidR="00A5559A">
        <w:fldChar w:fldCharType="end"/>
      </w:r>
      <w:r w:rsidR="00C643D5">
        <w:fldChar w:fldCharType="separate"/>
      </w:r>
      <w:r w:rsidR="00537497">
        <w:rPr>
          <w:noProof/>
        </w:rPr>
        <w:t>[4]</w:t>
      </w:r>
      <w:r w:rsidR="00C643D5">
        <w:fldChar w:fldCharType="end"/>
      </w:r>
      <w:r>
        <w:t>. They found similar 5-year survival rate</w:t>
      </w:r>
      <w:r w:rsidR="004B1CA6">
        <w:t>s</w:t>
      </w:r>
      <w:r>
        <w:t xml:space="preserve"> for </w:t>
      </w:r>
      <w:r w:rsidR="00BA519E">
        <w:t>S</w:t>
      </w:r>
      <w:r w:rsidR="004A038E">
        <w:t>B</w:t>
      </w:r>
      <w:r w:rsidR="00BA519E">
        <w:t>RT</w:t>
      </w:r>
      <w:r>
        <w:t>, protons and carbon-ions</w:t>
      </w:r>
      <w:r w:rsidR="00C643D5">
        <w:t xml:space="preserve"> (around 40 %)</w:t>
      </w:r>
      <w:r>
        <w:t xml:space="preserve">. However, the number of patients </w:t>
      </w:r>
      <w:r w:rsidR="0042587D">
        <w:t>treated with particle therapy wa</w:t>
      </w:r>
      <w:r w:rsidR="00C643D5">
        <w:t xml:space="preserve">s </w:t>
      </w:r>
      <w:r w:rsidR="003C360E">
        <w:t xml:space="preserve">low </w:t>
      </w:r>
      <w:r w:rsidR="00C643D5">
        <w:t>and they advise caution when interpreting the data</w:t>
      </w:r>
      <w:r w:rsidR="00900FCE">
        <w:t>.</w:t>
      </w:r>
      <w:r w:rsidR="0042587D">
        <w:t xml:space="preserve"> Also</w:t>
      </w:r>
      <w:r w:rsidR="00174324">
        <w:t xml:space="preserve"> different fractionation schemes were used in </w:t>
      </w:r>
      <w:r w:rsidR="003621DF">
        <w:t xml:space="preserve">the </w:t>
      </w:r>
      <w:r w:rsidR="00174324">
        <w:t>comparison.</w:t>
      </w:r>
      <w:r w:rsidR="00900FCE">
        <w:t xml:space="preserve"> </w:t>
      </w:r>
      <w:r w:rsidR="00174324">
        <w:t xml:space="preserve">A more recent review was published by </w:t>
      </w:r>
      <w:proofErr w:type="spellStart"/>
      <w:r w:rsidR="00174324">
        <w:t>Tsujii</w:t>
      </w:r>
      <w:proofErr w:type="spellEnd"/>
      <w:r w:rsidR="00174324">
        <w:t xml:space="preserve"> and </w:t>
      </w:r>
      <w:proofErr w:type="spellStart"/>
      <w:r w:rsidR="00174324">
        <w:t>Kamada</w:t>
      </w:r>
      <w:proofErr w:type="spellEnd"/>
      <w:r w:rsidR="00174324">
        <w:t xml:space="preserve"> </w:t>
      </w:r>
      <w:r w:rsidR="00174324">
        <w:fldChar w:fldCharType="begin"/>
      </w:r>
      <w:r w:rsidR="00A5559A">
        <w:instrText xml:space="preserve"> ADDIN REFMGR.CITE &lt;Refman&gt;&lt;Cite&gt;&lt;Author&gt;Tsujii&lt;/Author&gt;&lt;Year&gt;2012&lt;/Year&gt;&lt;RecNum&gt;1349&lt;/RecNum&gt;&lt;IDText&gt;A review of update clinical results of carbon ion radiotherapy&lt;/IDText&gt;&lt;MDL Ref_Type="Journal"&gt;&lt;Ref_Type&gt;Journal&lt;/Ref_Type&gt;&lt;Ref_ID&gt;1349&lt;/Ref_ID&gt;&lt;Title_Primary&gt;A review of update clinical results of carbon ion radiotherapy&lt;/Title_Primary&gt;&lt;Authors_Primary&gt;Tsujii,H.&lt;/Authors_Primary&gt;&lt;Authors_Primary&gt;Kamada,T.&lt;/Authors_Primary&gt;&lt;Date_Primary&gt;2012/8&lt;/Date_Primary&gt;&lt;Keywords&gt;cancer&lt;/Keywords&gt;&lt;Keywords&gt;Carbon&lt;/Keywords&gt;&lt;Keywords&gt;carbon ions&lt;/Keywords&gt;&lt;Keywords&gt;Effective dose&lt;/Keywords&gt;&lt;Keywords&gt;ION BEAMS&lt;/Keywords&gt;&lt;Keywords&gt;Ions&lt;/Keywords&gt;&lt;Keywords&gt;Normal tissues&lt;/Keywords&gt;&lt;Keywords&gt;Photon beams&lt;/Keywords&gt;&lt;Keywords&gt;Protons&lt;/Keywords&gt;&lt;Keywords&gt;radiotherapy&lt;/Keywords&gt;&lt;Keywords&gt;Time&lt;/Keywords&gt;&lt;Keywords&gt;toxicity&lt;/Keywords&gt;&lt;Reprint&gt;Not in File&lt;/Reprint&gt;&lt;Start_Page&gt;670&lt;/Start_Page&gt;&lt;End_Page&gt;685&lt;/End_Page&gt;&lt;Periodical&gt;Jpn.J.Clin.Oncol.&lt;/Periodical&gt;&lt;Volume&gt;42&lt;/Volume&gt;&lt;Issue&gt;8&lt;/Issue&gt;&lt;User_Def_5&gt;PMC3405871&lt;/User_Def_5&gt;&lt;Misc_3&gt;hys104 [pii];10.1093/jjco/hys104 [doi]&lt;/Misc_3&gt;&lt;Address&gt;*For reprints and all correspondence: tsujii@nirs.go.jp&lt;/Address&gt;&lt;Web_URL&gt;PM:22798685&lt;/Web_URL&gt;&lt;Web_URL_Link1&gt;file://M:\literature\pdfs\Tsujii_2012.pdf&lt;/Web_URL_Link1&gt;&lt;ZZ_JournalStdAbbrev&gt;&lt;f name="System"&gt;Jpn.J.Clin.Oncol.&lt;/f&gt;&lt;/ZZ_JournalStdAbbrev&gt;&lt;ZZ_WorkformID&gt;1&lt;/ZZ_WorkformID&gt;&lt;/MDL&gt;&lt;/Cite&gt;&lt;/Refman&gt;</w:instrText>
      </w:r>
      <w:r w:rsidR="00174324">
        <w:fldChar w:fldCharType="separate"/>
      </w:r>
      <w:r w:rsidR="00537497">
        <w:rPr>
          <w:noProof/>
        </w:rPr>
        <w:t>[10]</w:t>
      </w:r>
      <w:r w:rsidR="00174324">
        <w:fldChar w:fldCharType="end"/>
      </w:r>
      <w:r w:rsidR="00174324">
        <w:t xml:space="preserve"> where they reported a high 3-year survival rate for</w:t>
      </w:r>
      <w:r w:rsidR="006B5B9A">
        <w:t xml:space="preserve"> single-fraction</w:t>
      </w:r>
      <w:r w:rsidR="00174324">
        <w:t xml:space="preserve"> carbon-ions (76.9 %)</w:t>
      </w:r>
      <w:r w:rsidR="006B5B9A">
        <w:t>.</w:t>
      </w:r>
      <w:r w:rsidR="00B3390C">
        <w:t xml:space="preserve"> In comparison, </w:t>
      </w:r>
      <w:r w:rsidR="00BA519E">
        <w:t>SBRT</w:t>
      </w:r>
      <w:r w:rsidR="003E7531">
        <w:t xml:space="preserve"> </w:t>
      </w:r>
      <w:r w:rsidR="00B3390C">
        <w:t>had 55.8 % 3-year survival rate</w:t>
      </w:r>
      <w:r w:rsidR="004A1837">
        <w:t xml:space="preserve"> </w:t>
      </w:r>
      <w:r w:rsidR="004A1837">
        <w:fldChar w:fldCharType="begin"/>
      </w:r>
      <w:r w:rsidR="00A5559A">
        <w:instrText xml:space="preserve"> ADDIN REFMGR.CITE &lt;Refman&gt;&lt;Cite&gt;&lt;Author&gt;Timmerman&lt;/Author&gt;&lt;Year&gt;2010&lt;/Year&gt;&lt;RecNum&gt;1501&lt;/RecNum&gt;&lt;IDText&gt;Stereotactic body radiation therapy for inoperable early stage lung cancer&lt;/IDText&gt;&lt;MDL Ref_Type="Journal"&gt;&lt;Ref_Type&gt;Journal&lt;/Ref_Type&gt;&lt;Ref_ID&gt;1501&lt;/Ref_ID&gt;&lt;Title_Primary&gt;Stereotactic body radiation therapy for inoperable early stage lung cancer&lt;/Title_Primary&gt;&lt;Authors_Primary&gt;Timmerman,R.&lt;/Authors_Primary&gt;&lt;Authors_Primary&gt;Paulus,R.&lt;/Authors_Primary&gt;&lt;Authors_Primary&gt;Galvin,J.&lt;/Authors_Primary&gt;&lt;Authors_Primary&gt;Michalski,J.&lt;/Authors_Primary&gt;&lt;Authors_Primary&gt;Straube,W.&lt;/Authors_Primary&gt;&lt;Authors_Primary&gt;Bradley,J.&lt;/Authors_Primary&gt;&lt;Authors_Primary&gt;Fakiris,A.&lt;/Authors_Primary&gt;&lt;Authors_Primary&gt;Videtic,G.&lt;/Authors_Primary&gt;&lt;Authors_Primary&gt;Johnstone,D.&lt;/Authors_Primary&gt;&lt;Authors_Primary&gt;Fowler,J.&lt;/Authors_Primary&gt;&lt;Authors_Primary&gt;Gore,E.&lt;/Authors_Primary&gt;&lt;Authors_Primary&gt;Choy,H.&lt;/Authors_Primary&gt;&lt;Date_Primary&gt;2010/3/17&lt;/Date_Primary&gt;&lt;Reprint&gt;Not in File&lt;/Reprint&gt;&lt;Start_Page&gt;1070&lt;/Start_Page&gt;&lt;End_Page&gt;1076&lt;/End_Page&gt;&lt;Periodical&gt;JAMA&lt;/Periodical&gt;&lt;Volume&gt;303&lt;/Volume&gt;&lt;Issue&gt;11&lt;/Issue&gt;&lt;Misc_3&gt;10.1001/jama.2010.261&lt;/Misc_3&gt;&lt;Web_URL&gt;&lt;u&gt;http://www.ncbi.nlm.nih.gov/pmc/articles/PMC2907644/&lt;/u&gt;&lt;/Web_URL&gt;&lt;ZZ_JournalStdAbbrev&gt;&lt;f name="System"&gt;JAMA&lt;/f&gt;&lt;/ZZ_JournalStdAbbrev&gt;&lt;ZZ_WorkformID&gt;1&lt;/ZZ_WorkformID&gt;&lt;/MDL&gt;&lt;/Cite&gt;&lt;/Refman&gt;</w:instrText>
      </w:r>
      <w:r w:rsidR="004A1837">
        <w:fldChar w:fldCharType="separate"/>
      </w:r>
      <w:r w:rsidR="00537497">
        <w:rPr>
          <w:noProof/>
        </w:rPr>
        <w:t>[6]</w:t>
      </w:r>
      <w:r w:rsidR="004A1837">
        <w:fldChar w:fldCharType="end"/>
      </w:r>
      <w:r w:rsidR="00B3390C">
        <w:t xml:space="preserve">. </w:t>
      </w:r>
      <w:r w:rsidR="006B5B9A">
        <w:t>Additionally, no late treatment-related adverse effects were reported</w:t>
      </w:r>
      <w:r w:rsidR="003E7531">
        <w:t xml:space="preserve"> for carbon-ions</w:t>
      </w:r>
      <w:r w:rsidR="006B5B9A">
        <w:t xml:space="preserve">, whereas in </w:t>
      </w:r>
      <w:r w:rsidR="00BA519E">
        <w:t>SBRT</w:t>
      </w:r>
      <w:r w:rsidR="006B5B9A">
        <w:t xml:space="preserve"> grade 3 was </w:t>
      </w:r>
      <w:r w:rsidR="004B1CA6">
        <w:t xml:space="preserve">observed </w:t>
      </w:r>
      <w:r w:rsidR="006B5B9A">
        <w:t xml:space="preserve">in </w:t>
      </w:r>
      <w:r w:rsidR="00B3390C">
        <w:t>up to 28</w:t>
      </w:r>
      <w:r w:rsidR="004B1CA6">
        <w:t> </w:t>
      </w:r>
      <w:r w:rsidR="00B3390C">
        <w:t>% of patients</w:t>
      </w:r>
      <w:r w:rsidR="004B1CA6">
        <w:t xml:space="preserve"> </w:t>
      </w:r>
      <w:r w:rsidR="007B3845">
        <w:fldChar w:fldCharType="begin"/>
      </w:r>
      <w:r w:rsidR="00A5559A">
        <w:instrText xml:space="preserve"> ADDIN REFMGR.CITE &lt;Refman&gt;&lt;Cite&gt;&lt;Author&gt;Baumann&lt;/Author&gt;&lt;Year&gt;2009&lt;/Year&gt;&lt;RecNum&gt;1498&lt;/RecNum&gt;&lt;IDText&gt;Outcome in a prospective phase II trial of medically inoperable stage I non-small-cell lung cancer patients treated with stereotactic body radiotherapy&lt;/IDText&gt;&lt;MDL Ref_Type="Journal"&gt;&lt;Ref_Type&gt;Journal&lt;/Ref_Type&gt;&lt;Ref_ID&gt;1498&lt;/Ref_ID&gt;&lt;Title_Primary&gt;Outcome in a prospective phase II trial of medically inoperable stage I non-small-cell lung cancer patients treated with stereotactic body radiotherapy&lt;/Title_Primary&gt;&lt;Authors_Primary&gt;Baumann,P&lt;/Authors_Primary&gt;&lt;Authors_Primary&gt;Nyman,J.&lt;/Authors_Primary&gt;&lt;Authors_Primary&gt;Hoyer,M.&lt;/Authors_Primary&gt;&lt;Authors_Primary&gt;Wennberg,B.&lt;/Authors_Primary&gt;&lt;Authors_Primary&gt;Gagliardi,G.&lt;/Authors_Primary&gt;&lt;Authors_Primary&gt;Lax,I.&lt;/Authors_Primary&gt;&lt;Authors_Primary&gt;Drugge,N.&lt;/Authors_Primary&gt;&lt;Authors_Primary&gt;Ekberg,L.&lt;/Authors_Primary&gt;&lt;Authors_Primary&gt;Friesland,S.&lt;/Authors_Primary&gt;&lt;Authors_Primary&gt;Johansson,K.A.&lt;/Authors_Primary&gt;&lt;Authors_Primary&gt;Lund,J.A.&lt;/Authors_Primary&gt;&lt;Authors_Primary&gt;Morhed,E.&lt;/Authors_Primary&gt;&lt;Authors_Primary&gt;Nilsson,K.&lt;/Authors_Primary&gt;&lt;Authors_Primary&gt;Levin,N.&lt;/Authors_Primary&gt;&lt;Authors_Primary&gt;Paludan,M.&lt;/Authors_Primary&gt;&lt;Authors_Primary&gt;Sederholm,C.&lt;/Authors_Primary&gt;&lt;Authors_Primary&gt;Traberg,A.&lt;/Authors_Primary&gt;&lt;Authors_Primary&gt;Wittgren,L.&lt;/Authors_Primary&gt;&lt;Authors_Primary&gt;Lewensohn,R.&lt;/Authors_Primary&gt;&lt;Date_Primary&gt;2009/5/4&lt;/Date_Primary&gt;&lt;Reprint&gt;Not in File&lt;/Reprint&gt;&lt;Start_Page&gt;3290&lt;/Start_Page&gt;&lt;End_Page&gt;3296&lt;/End_Page&gt;&lt;Periodical&gt;J Clin Oncol&lt;/Periodical&gt;&lt;Volume&gt;27&lt;/Volume&gt;&lt;Issue&gt;20&lt;/Issue&gt;&lt;Misc_3&gt;10.1200/JCO.2008.21.5681&lt;/Misc_3&gt;&lt;Address&gt;Department of Radiation Physics, Princess Margaret Hospital, Toronto, ON, Canada. hamideh.alasti@rmp.uhn.on.ca&lt;/Address&gt;&lt;Web_URL&gt;&lt;u&gt;http://jco.ascopubs.org/content/27/20/3290.long&lt;/u&gt;&lt;/Web_URL&gt;&lt;ZZ_JournalFull&gt;&lt;f name="System"&gt;Journal of Clinical Oncology&lt;/f&gt;&lt;/ZZ_JournalFull&gt;&lt;ZZ_JournalStdAbbrev&gt;&lt;f name="System"&gt;J Clin Oncol&lt;/f&gt;&lt;/ZZ_JournalStdAbbrev&gt;&lt;ZZ_WorkformID&gt;1&lt;/ZZ_WorkformID&gt;&lt;/MDL&gt;&lt;/Cite&gt;&lt;/Refman&gt;</w:instrText>
      </w:r>
      <w:r w:rsidR="007B3845">
        <w:fldChar w:fldCharType="separate"/>
      </w:r>
      <w:r w:rsidR="00537497">
        <w:rPr>
          <w:noProof/>
        </w:rPr>
        <w:t>[2]</w:t>
      </w:r>
      <w:r w:rsidR="007B3845">
        <w:fldChar w:fldCharType="end"/>
      </w:r>
      <w:r w:rsidR="00B3390C">
        <w:t>.</w:t>
      </w:r>
      <w:r w:rsidR="0070100D">
        <w:t xml:space="preserve"> </w:t>
      </w:r>
      <w:r w:rsidR="004B1CA6">
        <w:t>All p</w:t>
      </w:r>
      <w:r w:rsidR="0070100D">
        <w:t xml:space="preserve">atient data for PT </w:t>
      </w:r>
      <w:r w:rsidR="004B1CA6">
        <w:t>wa</w:t>
      </w:r>
      <w:r w:rsidR="0070100D">
        <w:t>s based on</w:t>
      </w:r>
      <w:r w:rsidR="004A1837">
        <w:t>ly on</w:t>
      </w:r>
      <w:r w:rsidR="0070100D">
        <w:t xml:space="preserve"> passive</w:t>
      </w:r>
      <w:r w:rsidR="004B1CA6">
        <w:t>ly</w:t>
      </w:r>
      <w:r w:rsidR="0070100D">
        <w:t xml:space="preserve"> scatter</w:t>
      </w:r>
      <w:r w:rsidR="004B1CA6">
        <w:t>ed</w:t>
      </w:r>
      <w:r w:rsidR="0070100D">
        <w:t xml:space="preserve"> beam</w:t>
      </w:r>
      <w:r w:rsidR="004B1CA6">
        <w:t xml:space="preserve">, but </w:t>
      </w:r>
      <w:r w:rsidR="004617F8">
        <w:t>first</w:t>
      </w:r>
      <w:r w:rsidR="0070100D">
        <w:t xml:space="preserve"> patients </w:t>
      </w:r>
      <w:r w:rsidR="004617F8">
        <w:t xml:space="preserve">are treated </w:t>
      </w:r>
      <w:r w:rsidR="0070100D">
        <w:t xml:space="preserve">in thoracic and abdominal regions with </w:t>
      </w:r>
      <w:r w:rsidR="0042587D">
        <w:lastRenderedPageBreak/>
        <w:t xml:space="preserve">an </w:t>
      </w:r>
      <w:r w:rsidR="0070100D">
        <w:t>active beam</w:t>
      </w:r>
      <w:r w:rsidR="003C360E">
        <w:t xml:space="preserve"> </w:t>
      </w:r>
      <w:r w:rsidR="004B1CA6">
        <w:t xml:space="preserve">scanning </w:t>
      </w:r>
      <w:r w:rsidR="003C360E">
        <w:t xml:space="preserve">at </w:t>
      </w:r>
      <w:r w:rsidR="004B1CA6">
        <w:t xml:space="preserve">the </w:t>
      </w:r>
      <w:r w:rsidR="003C360E">
        <w:t>National Institute for Radiological Sciences (NIRS) in Japan</w:t>
      </w:r>
      <w:r w:rsidR="0070100D">
        <w:t xml:space="preserve"> </w:t>
      </w:r>
      <w:r w:rsidR="0010028A">
        <w:fldChar w:fldCharType="begin"/>
      </w:r>
      <w:r w:rsidR="00A5559A">
        <w:instrText xml:space="preserve"> ADDIN REFMGR.CITE &lt;Refman&gt;&lt;Cite&gt;&lt;Author&gt;Mori&lt;/Author&gt;&lt;Year&gt;2013&lt;/Year&gt;&lt;RecNum&gt;1494&lt;/RecNum&gt;&lt;IDText&gt;Systematic evaluation of four-dimensional hybrid depth scanning for carbon-ion lung therapy&lt;/IDText&gt;&lt;MDL Ref_Type="Journal"&gt;&lt;Ref_Type&gt;Journal&lt;/Ref_Type&gt;&lt;Ref_ID&gt;1494&lt;/Ref_ID&gt;&lt;Title_Primary&gt;&lt;f name="Helvetica-Bold"&gt;Systematic evaluation of four-dimensional hybrid depth scanning for carbon-ion lung therapy&lt;/f&gt;&lt;/Title_Primary&gt;&lt;Authors_Primary&gt;Mori,S.&lt;/Authors_Primary&gt;&lt;Authors_Primary&gt;Furukawa,T.&lt;/Authors_Primary&gt;&lt;Authors_Primary&gt;Inaniwa,T.&lt;/Authors_Primary&gt;&lt;Authors_Primary&gt;Zenklusen,S.&lt;/Authors_Primary&gt;&lt;Authors_Primary&gt;Nakao,M.&lt;/Authors_Primary&gt;&lt;Authors_Primary&gt;Shirai,T.&lt;/Authors_Primary&gt;&lt;Authors_Primary&gt;Noda,K.&lt;/Authors_Primary&gt;&lt;Date_Primary&gt;2013/1/3&lt;/Date_Primary&gt;&lt;Keywords&gt;Carbon-ion beam&lt;/Keywords&gt;&lt;Keywords&gt;intrafractional motion&lt;/Keywords&gt;&lt;Keywords&gt;pencil beam scanning&lt;/Keywords&gt;&lt;Keywords&gt;radiotherapy&lt;/Keywords&gt;&lt;Keywords&gt;respiratory&lt;/Keywords&gt;&lt;Reprint&gt;Not in File&lt;/Reprint&gt;&lt;Start_Page&gt;031720&lt;/Start_Page&gt;&lt;Periodical&gt;Med Phys.&lt;/Periodical&gt;&lt;Volume&gt;40&lt;/Volume&gt;&lt;Issue&gt;3&lt;/Issue&gt;&lt;Misc_3&gt;10.1118/1.4792295&lt;/Misc_3&gt;&lt;Web_URL_Link1&gt;file://M:\literature\pdfs\Mori_2013.pdf&lt;/Web_URL_Link1&gt;&lt;ZZ_JournalStdAbbrev&gt;&lt;f name="System"&gt;Med Phys.&lt;/f&gt;&lt;/ZZ_JournalStdAbbrev&gt;&lt;ZZ_WorkformID&gt;1&lt;/ZZ_WorkformID&gt;&lt;/MDL&gt;&lt;/Cite&gt;&lt;/Refman&gt;</w:instrText>
      </w:r>
      <w:r w:rsidR="0010028A">
        <w:fldChar w:fldCharType="separate"/>
      </w:r>
      <w:r w:rsidR="001E490A">
        <w:rPr>
          <w:noProof/>
        </w:rPr>
        <w:t>[22]</w:t>
      </w:r>
      <w:r w:rsidR="0010028A">
        <w:fldChar w:fldCharType="end"/>
      </w:r>
      <w:r w:rsidR="006678EB">
        <w:t>.</w:t>
      </w:r>
    </w:p>
    <w:p w14:paraId="7FCF33AD" w14:textId="77777777" w:rsidR="000711EA" w:rsidRDefault="002D65F0" w:rsidP="00B45DA4">
      <w:pPr>
        <w:pStyle w:val="berschrift2"/>
      </w:pPr>
      <w:r>
        <w:t>RBE and Proton Therapy</w:t>
      </w:r>
    </w:p>
    <w:p w14:paraId="4AFE69B6" w14:textId="3AF89844" w:rsidR="00EF29EB" w:rsidRDefault="00EF29EB" w:rsidP="00C5624B">
      <w:r>
        <w:t>Car</w:t>
      </w:r>
      <w:r w:rsidR="001D33B4">
        <w:t xml:space="preserve">bon ions exhibit </w:t>
      </w:r>
      <w:r w:rsidR="001B2ECA">
        <w:t xml:space="preserve">a radiobiological </w:t>
      </w:r>
      <w:r w:rsidR="001D33B4">
        <w:t xml:space="preserve">advantage, especially in </w:t>
      </w:r>
      <w:r w:rsidR="001B2ECA">
        <w:t xml:space="preserve">the </w:t>
      </w:r>
      <w:r w:rsidR="001D33B4">
        <w:t xml:space="preserve">Bragg peak region. </w:t>
      </w:r>
      <w:r w:rsidR="00DC2EDD">
        <w:t xml:space="preserve">However, for </w:t>
      </w:r>
      <w:r w:rsidR="001B2ECA">
        <w:t>high doses as used here</w:t>
      </w:r>
      <w:r w:rsidR="00DC2EDD">
        <w:t xml:space="preserve"> the effect of RBE is not well documented and is subject to ongoing research</w:t>
      </w:r>
      <w:r w:rsidR="00D4537A">
        <w:t xml:space="preserve"> </w:t>
      </w:r>
      <w:r w:rsidR="00D4537A">
        <w:fldChar w:fldCharType="begin"/>
      </w:r>
      <w:r w:rsidR="00A5559A">
        <w:instrText xml:space="preserve"> ADDIN REFMGR.CITE &lt;Refman&gt;&lt;Cite&gt;&lt;Author&gt;Friedrich&lt;/Author&gt;&lt;Year&gt;2014&lt;/Year&gt;&lt;RecNum&gt;1503&lt;/RecNum&gt;&lt;IDText&gt;RBE of ion beams in hypofractionated radiotherapy (SBRT)&lt;/IDText&gt;&lt;MDL Ref_Type="Journal"&gt;&lt;Ref_Type&gt;Journal&lt;/Ref_Type&gt;&lt;Ref_ID&gt;1503&lt;/Ref_ID&gt;&lt;Title_Primary&gt;RBE of ion beams in hypofractionated radiotherapy (SBRT)&lt;/Title_Primary&gt;&lt;Authors_Primary&gt;Friedrich,T.&lt;/Authors_Primary&gt;&lt;Authors_Primary&gt;Sholz,U.&lt;/Authors_Primary&gt;&lt;Authors_Primary&gt;Durante,M.&lt;/Authors_Primary&gt;&lt;Authors_Primary&gt;Sholz,M.&lt;/Authors_Primary&gt;&lt;Date_Primary&gt;2014/7&lt;/Date_Primary&gt;&lt;Keywords&gt;hypofractionation&lt;/Keywords&gt;&lt;Keywords&gt;ion-beam therapy&lt;/Keywords&gt;&lt;Keywords&gt;RBE&lt;/Keywords&gt;&lt;Keywords&gt;SBRT&lt;/Keywords&gt;&lt;Reprint&gt;Not in File&lt;/Reprint&gt;&lt;Start_Page&gt;588&lt;/Start_Page&gt;&lt;End_Page&gt;591&lt;/End_Page&gt;&lt;Periodical&gt;Phys.Med.&lt;/Periodical&gt;&lt;Volume&gt;30&lt;/Volume&gt;&lt;Issue&gt;5&lt;/Issue&gt;&lt;Misc_3&gt; 10.1016/j.ejmp.2014.04.009&lt;/Misc_3&gt;&lt;Web_URL_Link1&gt;file://M:\literature\pdfs\Friedrich_2014.pdf&lt;/Web_URL_Link1&gt;&lt;ZZ_JournalStdAbbrev&gt;&lt;f name="System"&gt;Phys.Med.&lt;/f&gt;&lt;/ZZ_JournalStdAbbrev&gt;&lt;ZZ_WorkformID&gt;1&lt;/ZZ_WorkformID&gt;&lt;/MDL&gt;&lt;/Cite&gt;&lt;/Refman&gt;</w:instrText>
      </w:r>
      <w:r w:rsidR="00D4537A">
        <w:fldChar w:fldCharType="separate"/>
      </w:r>
      <w:r w:rsidR="001E490A">
        <w:rPr>
          <w:noProof/>
        </w:rPr>
        <w:t>[24]</w:t>
      </w:r>
      <w:r w:rsidR="00D4537A">
        <w:fldChar w:fldCharType="end"/>
      </w:r>
      <w:r w:rsidR="00DC2EDD">
        <w:t xml:space="preserve">. </w:t>
      </w:r>
      <w:r w:rsidR="003771B2">
        <w:t xml:space="preserve">For </w:t>
      </w:r>
      <w:r w:rsidR="001B2ECA">
        <w:t>these</w:t>
      </w:r>
      <w:r w:rsidR="003771B2">
        <w:t xml:space="preserve"> high doses RBE for carbon ions should approach a value between </w:t>
      </w:r>
      <w:r w:rsidR="00F21D8A">
        <w:t xml:space="preserve">1 and 2 </w:t>
      </w:r>
      <w:r w:rsidR="00D4537A">
        <w:fldChar w:fldCharType="begin"/>
      </w:r>
      <w:r w:rsidR="00A5559A">
        <w:instrText xml:space="preserve"> ADDIN REFMGR.CITE &lt;Refman&gt;&lt;Cite&gt;&lt;Author&gt;Carabe-Fernandez&lt;/Author&gt;&lt;Year&gt;2007&lt;/Year&gt;&lt;RecNum&gt;1504&lt;/RecNum&gt;&lt;IDText&gt;The incorporation of the concept of minimum RBE (RBEmin) into the linear-quadratic model and the potential for improved radiobiological analysis of high-LET treatments&lt;/IDText&gt;&lt;MDL Ref_Type="Journal"&gt;&lt;Ref_Type&gt;Journal&lt;/Ref_Type&gt;&lt;Ref_ID&gt;1504&lt;/Ref_ID&gt;&lt;Title_Primary&gt;The incorporation of the concept of minimum RBE (RBEmin) into the linear-quadratic model and the potential for improved radiobiological analysis of high-LET treatments&lt;/Title_Primary&gt;&lt;Authors_Primary&gt;Carabe-Fernandez,A.&lt;/Authors_Primary&gt;&lt;Authors_Primary&gt;Dale,R.G&lt;/Authors_Primary&gt;&lt;Authors_Primary&gt;Jones,B.&lt;/Authors_Primary&gt;&lt;Date_Primary&gt;2007&lt;/Date_Primary&gt;&lt;Keywords&gt;acute and late reacting tissue&lt;/Keywords&gt;&lt;Keywords&gt;high-LET radiotherapy&lt;/Keywords&gt;&lt;Keywords&gt;Neutrons&lt;/Keywords&gt;&lt;Keywords&gt;RBE,isoeffective fractination schedules&lt;/Keywords&gt;&lt;Reprint&gt;Not in File&lt;/Reprint&gt;&lt;Start_Page&gt;27&lt;/Start_Page&gt;&lt;End_Page&gt;29&lt;/End_Page&gt;&lt;Periodical&gt;Int J Radiat Biol&lt;/Periodical&gt;&lt;Volume&gt;83&lt;/Volume&gt;&lt;Issue&gt;1&lt;/Issue&gt;&lt;Misc_3&gt;10.1080/09553000601087176&lt;/Misc_3&gt;&lt;Web_URL_Link2&gt;&lt;u&gt;http://informahealthcare.com/doi/pdf/10.1080/09553000601087176&lt;/u&gt;&lt;/Web_URL_Link2&gt;&lt;ZZ_JournalFull&gt;&lt;f name="System"&gt;International Journal of Radiation Biology&lt;/f&gt;&lt;/ZZ_JournalFull&gt;&lt;ZZ_JournalStdAbbrev&gt;&lt;f name="System"&gt;Int J Radiat Biol&lt;/f&gt;&lt;/ZZ_JournalStdAbbrev&gt;&lt;ZZ_WorkformID&gt;1&lt;/ZZ_WorkformID&gt;&lt;/MDL&gt;&lt;/Cite&gt;&lt;/Refman&gt;</w:instrText>
      </w:r>
      <w:r w:rsidR="00D4537A">
        <w:fldChar w:fldCharType="separate"/>
      </w:r>
      <w:r w:rsidR="001E490A">
        <w:rPr>
          <w:noProof/>
        </w:rPr>
        <w:t>[25]</w:t>
      </w:r>
      <w:r w:rsidR="00D4537A">
        <w:fldChar w:fldCharType="end"/>
      </w:r>
      <w:r w:rsidR="00F21D8A">
        <w:t>, which is in</w:t>
      </w:r>
      <w:r w:rsidR="0042587D">
        <w:t xml:space="preserve"> </w:t>
      </w:r>
      <w:r w:rsidR="00F21D8A">
        <w:t>agreemen</w:t>
      </w:r>
      <w:r w:rsidR="00043494">
        <w:t xml:space="preserve">t with values </w:t>
      </w:r>
      <w:del w:id="259" w:author="Christian Graeff" w:date="2016-01-15T15:30:00Z">
        <w:r w:rsidR="00043494" w:rsidDel="004D2DDD">
          <w:delText xml:space="preserve">used </w:delText>
        </w:r>
      </w:del>
      <w:r w:rsidR="00043494">
        <w:t>in our study</w:t>
      </w:r>
      <w:r w:rsidR="00A91D43">
        <w:t xml:space="preserve"> (</w:t>
      </w:r>
      <w:ins w:id="260" w:author="Christian Graeff" w:date="2016-01-15T15:30:00Z">
        <w:r w:rsidR="004D2DDD">
          <w:t xml:space="preserve"> ~ </w:t>
        </w:r>
      </w:ins>
      <w:r w:rsidR="00A91D43">
        <w:t>1.1)</w:t>
      </w:r>
      <w:r w:rsidR="00043494">
        <w:t>.</w:t>
      </w:r>
    </w:p>
    <w:p w14:paraId="1D2A3A52" w14:textId="6DF63D85" w:rsidR="00417952" w:rsidRDefault="00CC0621" w:rsidP="00C5624B">
      <w:ins w:id="261" w:author="Kristjan Anderle" w:date="2016-01-15T10:51:00Z">
        <w:del w:id="262" w:author="Christian Graeff" w:date="2016-01-15T15:27:00Z">
          <w:r w:rsidDel="004D2DDD">
            <w:delText>Coincidentely</w:delText>
          </w:r>
        </w:del>
      </w:ins>
      <w:ins w:id="263" w:author="Christian Graeff" w:date="2016-01-15T15:27:00Z">
        <w:r w:rsidR="004D2DDD">
          <w:t>Coincidently</w:t>
        </w:r>
      </w:ins>
      <w:ins w:id="264" w:author="Kristjan Anderle" w:date="2016-01-15T10:51:00Z">
        <w:r>
          <w:t xml:space="preserve">, </w:t>
        </w:r>
      </w:ins>
      <w:r w:rsidR="00BE7AF1">
        <w:t>RBE values</w:t>
      </w:r>
      <w:ins w:id="265" w:author="Kristjan Anderle" w:date="2016-01-15T10:51:00Z">
        <w:r>
          <w:t xml:space="preserve"> </w:t>
        </w:r>
      </w:ins>
      <w:ins w:id="266" w:author="Christian Graeff" w:date="2016-01-15T15:28:00Z">
        <w:r w:rsidR="004D2DDD">
          <w:t xml:space="preserve">in the target </w:t>
        </w:r>
      </w:ins>
      <w:ins w:id="267" w:author="Kristjan Anderle" w:date="2016-01-15T10:51:00Z">
        <w:r>
          <w:t>at high doses</w:t>
        </w:r>
      </w:ins>
      <w:r w:rsidR="00BE7AF1">
        <w:t xml:space="preserve"> </w:t>
      </w:r>
      <w:del w:id="268" w:author="Christian Graeff" w:date="2016-01-15T15:28:00Z">
        <w:r w:rsidR="00BE7AF1" w:rsidDel="004D2DDD">
          <w:delText xml:space="preserve">in target </w:delText>
        </w:r>
      </w:del>
      <w:r w:rsidR="00BE7AF1">
        <w:t xml:space="preserve">are similar to those used </w:t>
      </w:r>
      <w:ins w:id="269" w:author="Christian Graeff" w:date="2016-01-15T15:27:00Z">
        <w:r w:rsidR="004D2DDD">
          <w:t xml:space="preserve">clinically </w:t>
        </w:r>
      </w:ins>
      <w:r w:rsidR="00BE7AF1">
        <w:t>in proton therapy.</w:t>
      </w:r>
      <w:r w:rsidR="00CE0AA2">
        <w:t xml:space="preserve"> </w:t>
      </w:r>
      <w:r w:rsidR="00BE7AF1">
        <w:t>Our results</w:t>
      </w:r>
      <w:r w:rsidR="00CE0AA2">
        <w:t xml:space="preserve"> are in agreement with</w:t>
      </w:r>
      <w:r w:rsidR="00BE7AF1">
        <w:t xml:space="preserve"> several in silico studies comparing SBRT and proton therapy for NSCLC</w:t>
      </w:r>
      <w:del w:id="270" w:author="Christian Graeff" w:date="2016-01-15T15:30:00Z">
        <w:r w:rsidR="00224ADF" w:rsidDel="004D2DDD">
          <w:delText>, which supports RBE values</w:delText>
        </w:r>
      </w:del>
      <w:r w:rsidR="00BE7AF1">
        <w:t xml:space="preserve"> </w:t>
      </w:r>
      <w:r w:rsidR="00A3418B">
        <w:fldChar w:fldCharType="begin">
          <w:fldData xml:space="preserve">PFJlZm1hbj48Q2l0ZT48QXV0aG9yPkthZG95YTwvQXV0aG9yPjxZZWFyPjIwMTA8L1llYXI+PFJl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</w:fldData>
        </w:fldChar>
      </w:r>
      <w:r w:rsidR="00A5559A">
        <w:instrText xml:space="preserve"> ADDIN REFMGR.CITE </w:instrText>
      </w:r>
      <w:r w:rsidR="00A5559A">
        <w:fldChar w:fldCharType="begin">
          <w:fldData xml:space="preserve">PFJlZm1hbj48Q2l0ZT48QXV0aG9yPkthZG95YTwvQXV0aG9yPjxZZWFyPjIwMTA8L1llYXI+PFJl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</w:fldData>
        </w:fldChar>
      </w:r>
      <w:r w:rsidR="00A5559A">
        <w:instrText xml:space="preserve"> ADDIN EN.CITE.DATA </w:instrText>
      </w:r>
      <w:r w:rsidR="00A5559A">
        <w:fldChar w:fldCharType="end"/>
      </w:r>
      <w:r w:rsidR="00A3418B">
        <w:fldChar w:fldCharType="separate"/>
      </w:r>
      <w:r w:rsidR="001E490A">
        <w:rPr>
          <w:noProof/>
        </w:rPr>
        <w:t>[20,26,27]</w:t>
      </w:r>
      <w:r w:rsidR="00A3418B">
        <w:fldChar w:fldCharType="end"/>
      </w:r>
      <w:r w:rsidR="00417952">
        <w:t xml:space="preserve">. </w:t>
      </w:r>
      <w:r w:rsidR="00224ADF">
        <w:t>Furthermore, a</w:t>
      </w:r>
      <w:r w:rsidR="00417952">
        <w:t xml:space="preserve"> study made by </w:t>
      </w:r>
      <w:proofErr w:type="spellStart"/>
      <w:r w:rsidR="00417952">
        <w:t>Kadoya</w:t>
      </w:r>
      <w:proofErr w:type="spellEnd"/>
      <w:r w:rsidR="00417952">
        <w:t xml:space="preserve"> reached the same conclusion</w:t>
      </w:r>
      <w:r w:rsidR="00224ADF">
        <w:t xml:space="preserve"> as our study</w:t>
      </w:r>
      <w:r w:rsidR="00BE7AF1">
        <w:t>, that patient with larger CTV and/or multiple CTVs would benefit more from proton therapy</w:t>
      </w:r>
      <w:r w:rsidR="00D7414B">
        <w:t xml:space="preserve"> </w:t>
      </w:r>
      <w:r w:rsidR="00D7414B">
        <w:fldChar w:fldCharType="begin"/>
      </w:r>
      <w:r w:rsidR="00A5559A">
        <w:instrText xml:space="preserve"> ADDIN REFMGR.CITE &lt;Refman&gt;&lt;Cite&gt;&lt;Author&gt;Kadoya&lt;/Author&gt;&lt;Year&gt;2010&lt;/Year&gt;&lt;RecNum&gt;1548&lt;/RecNum&gt;&lt;IDText&gt;Dose-volume comparison of proton radiotherapy and stereotactic body radiotherapy for non-small-cell lung cancer&lt;/IDText&gt;&lt;MDL Ref_Type="Journal"&gt;&lt;Ref_Type&gt;Journal&lt;/Ref_Type&gt;&lt;Ref_ID&gt;1548&lt;/Ref_ID&gt;&lt;Title_Primary&gt;Dose-volume comparison of proton radiotherapy and stereotactic body radiotherapy for non-small-cell lung cancer&lt;/Title_Primary&gt;&lt;Authors_Primary&gt;Kadoya,N.&lt;/Authors_Primary&gt;&lt;Authors_Primary&gt;Obata,Y.&lt;/Authors_Primary&gt;&lt;Authors_Primary&gt;Kato,T.&lt;/Authors_Primary&gt;&lt;Authors_Primary&gt;Kagiya,M.&lt;/Authors_Primary&gt;&lt;Authors_Primary&gt;Nakamura,T.&lt;/Authors_Primary&gt;&lt;Authors_Primary&gt;Tomoda,T.&lt;/Authors_Primary&gt;&lt;Authors_Primary&gt;Takada,A.&lt;/Authors_Primary&gt;&lt;Authors_Primary&gt;Takayama,K.&lt;/Authors_Primary&gt;&lt;Authors_Primary&gt;Fuwa,N.&lt;/Authors_Primary&gt;&lt;Date_Primary&gt;2010/8/21&lt;/Date_Primary&gt;&lt;Reprint&gt;Not in File&lt;/Reprint&gt;&lt;Start_Page&gt;1225&lt;/Start_Page&gt;&lt;End_Page&gt;1231&lt;/End_Page&gt;&lt;Periodical&gt;Int.J.Radiat.Oncol.Biol.Phys.&lt;/Periodical&gt;&lt;Volume&gt;79&lt;/Volume&gt;&lt;Issue&gt;4&lt;/Issue&gt;&lt;Misc_3&gt; 10.1016/j.ijrobp.2010.05.016&lt;/Misc_3&gt;&lt;Web_URL&gt;&lt;u&gt;http://www.ncbi.nlm.nih.gov/pubmed/20732759&lt;/u&gt;&lt;/Web_URL&gt;&lt;ZZ_JournalStdAbbrev&gt;&lt;f name="System"&gt;Int.J.Radiat.Oncol.Biol.Phys.&lt;/f&gt;&lt;/ZZ_JournalStdAbbrev&gt;&lt;ZZ_WorkformID&gt;1&lt;/ZZ_WorkformID&gt;&lt;/MDL&gt;&lt;/Cite&gt;&lt;/Refman&gt;</w:instrText>
      </w:r>
      <w:r w:rsidR="00D7414B">
        <w:fldChar w:fldCharType="separate"/>
      </w:r>
      <w:r w:rsidR="001E490A">
        <w:rPr>
          <w:noProof/>
        </w:rPr>
        <w:t>[26]</w:t>
      </w:r>
      <w:r w:rsidR="00D7414B">
        <w:fldChar w:fldCharType="end"/>
      </w:r>
      <w:r w:rsidR="00417952">
        <w:t xml:space="preserve">. </w:t>
      </w:r>
      <w:commentRangeStart w:id="271"/>
      <w:r w:rsidR="00417952">
        <w:t>A recent phase II trial</w:t>
      </w:r>
      <w:r w:rsidR="00D7414B">
        <w:t xml:space="preserve"> for patients</w:t>
      </w:r>
      <w:r w:rsidR="00BE7AF1">
        <w:t xml:space="preserve"> with multiple sites of </w:t>
      </w:r>
      <w:r w:rsidR="00417952">
        <w:t xml:space="preserve"> </w:t>
      </w:r>
      <w:r w:rsidR="00BE7AF1">
        <w:t xml:space="preserve">extracranial disease </w:t>
      </w:r>
      <w:r w:rsidR="00417952">
        <w:t>showed very good results for photons</w:t>
      </w:r>
      <w:r w:rsidR="00D7414B">
        <w:t xml:space="preserve"> </w:t>
      </w:r>
      <w:r w:rsidR="00D7414B">
        <w:fldChar w:fldCharType="begin"/>
      </w:r>
      <w:r w:rsidR="00A5559A">
        <w:instrText xml:space="preserve"> ADDIN REFMGR.CITE &lt;Refman&gt;&lt;Cite&gt;&lt;Author&gt;Ivengar&lt;/Author&gt;&lt;Year&gt;2014&lt;/Year&gt;&lt;RecNum&gt;1544&lt;/RecNum&gt;&lt;IDText&gt;Phase II trial of stereotactic body radiation therapy combined with erlotinib for patients with limited but progressive metastatic non-small-cell lung cance&lt;/IDText&gt;&lt;MDL Ref_Type="Journal"&gt;&lt;Ref_Type&gt;Journal&lt;/Ref_Type&gt;&lt;Ref_ID&gt;1544&lt;/Ref_ID&gt;&lt;Title_Primary&gt;Phase II trial of stereotactic body radiation therapy combined with erlotinib for patients with limited but progressive metastatic non-small-cell lung cance&lt;/Title_Primary&gt;&lt;Authors_Primary&gt;Ivengar,P.&lt;/Authors_Primary&gt;&lt;Authors_Primary&gt;Kavanagh,B.D.&lt;/Authors_Primary&gt;&lt;Authors_Primary&gt;Wardak,Z.&lt;/Authors_Primary&gt;&lt;Authors_Primary&gt;Smith,I.&lt;/Authors_Primary&gt;&lt;Authors_Primary&gt;Ahn,C.&lt;/Authors_Primary&gt;&lt;Authors_Primary&gt;Gerber,D.E.&lt;/Authors_Primary&gt;&lt;Authors_Primary&gt;Dowell,J.&lt;/Authors_Primary&gt;&lt;Authors_Primary&gt;Hughes,R.&lt;/Authors_Primary&gt;&lt;Authors_Primary&gt;Camidge,D.R.&lt;/Authors_Primary&gt;&lt;Authors_Primary&gt;Gaspar,L.E.&lt;/Authors_Primary&gt;&lt;Authors_Primary&gt;Doebele,R.C.&lt;/Authors_Primary&gt;&lt;Authors_Primary&gt;Bunn,P.A.&lt;/Authors_Primary&gt;&lt;Authors_Primary&gt;Choy,H.&lt;/Authors_Primary&gt;&lt;Authors_Primary&gt;Timmerman,R.&lt;/Authors_Primary&gt;&lt;Date_Primary&gt;2014/10&lt;/Date_Primary&gt;&lt;Reprint&gt;Not in File&lt;/Reprint&gt;&lt;Start_Page&gt;&lt;f name="Arial CE"&gt;3824&lt;/f&gt;&lt;/Start_Page&gt;&lt;End_Page&gt;&lt;f name="Arial CE"&gt;3854&lt;/f&gt;&lt;/End_Page&gt;&lt;Periodical&gt;J.Clin.Oncol.&lt;/Periodical&gt;&lt;Volume&gt;&lt;f name="Arial CE"&gt;32&lt;/f&gt;&lt;/Volume&gt;&lt;Issue&gt;&lt;f name="Arial CE"&gt;34&lt;/f&gt;&lt;/Issue&gt;&lt;Publisher&gt;American Society of Clinical Oncology&lt;/Publisher&gt;&lt;Misc_3&gt;10.1200/JCO.2014.56.7412&lt;/Misc_3&gt;&lt;Web_URL&gt;&lt;u&gt;http://www.ncbi.nlm.nih.gov/pubmed/25349291&lt;/u&gt;&lt;/Web_URL&gt;&lt;ZZ_JournalStdAbbrev&gt;&lt;f name="System"&gt;J.Clin.Oncol.&lt;/f&gt;&lt;/ZZ_JournalStdAbbrev&gt;&lt;ZZ_WorkformID&gt;1&lt;/ZZ_WorkformID&gt;&lt;/MDL&gt;&lt;/Cite&gt;&lt;/Refman&gt;</w:instrText>
      </w:r>
      <w:r w:rsidR="00D7414B">
        <w:fldChar w:fldCharType="separate"/>
      </w:r>
      <w:r w:rsidR="001E490A">
        <w:rPr>
          <w:noProof/>
        </w:rPr>
        <w:t>[28]</w:t>
      </w:r>
      <w:r w:rsidR="00D7414B">
        <w:fldChar w:fldCharType="end"/>
      </w:r>
      <w:r w:rsidR="00BE7AF1">
        <w:t xml:space="preserve">. </w:t>
      </w:r>
      <w:commentRangeEnd w:id="271"/>
      <w:r w:rsidR="004D2DDD">
        <w:rPr>
          <w:rStyle w:val="Kommentarzeichen"/>
        </w:rPr>
        <w:commentReference w:id="271"/>
      </w:r>
      <w:r w:rsidR="00BE7AF1">
        <w:t>Based on our conclusions</w:t>
      </w:r>
      <w:r w:rsidR="00D7414B">
        <w:t xml:space="preserve"> proton and/or carbon</w:t>
      </w:r>
      <w:ins w:id="272" w:author="Kristjan Anderle" w:date="2016-01-15T10:31:00Z">
        <w:r w:rsidR="00064B7E">
          <w:t>-ion</w:t>
        </w:r>
      </w:ins>
      <w:r w:rsidR="00D7414B">
        <w:t xml:space="preserve"> therapy </w:t>
      </w:r>
      <w:r w:rsidR="00BE7AF1">
        <w:t xml:space="preserve">is </w:t>
      </w:r>
      <w:r w:rsidR="00D7414B">
        <w:t xml:space="preserve">a sensible </w:t>
      </w:r>
      <w:r w:rsidR="009A61E9">
        <w:t xml:space="preserve">treatment </w:t>
      </w:r>
      <w:r w:rsidR="00D7414B">
        <w:t>option.</w:t>
      </w:r>
      <w:r w:rsidR="009A61E9">
        <w:t xml:space="preserve"> Carbon</w:t>
      </w:r>
      <w:ins w:id="273" w:author="Kristjan Anderle" w:date="2016-01-15T10:31:00Z">
        <w:r w:rsidR="00064B7E">
          <w:t>-ions</w:t>
        </w:r>
      </w:ins>
      <w:r w:rsidR="009A61E9">
        <w:t xml:space="preserve"> shows considerably lower lateral scattering though, which should result in</w:t>
      </w:r>
      <w:ins w:id="274" w:author="Kristjan Anderle" w:date="2016-01-15T10:31:00Z">
        <w:r w:rsidR="00064B7E">
          <w:t xml:space="preserve"> even</w:t>
        </w:r>
      </w:ins>
      <w:r w:rsidR="009A61E9">
        <w:t xml:space="preserve"> better OAR sparing</w:t>
      </w:r>
      <w:ins w:id="275" w:author="Kristjan Anderle" w:date="2016-01-15T10:31:00Z">
        <w:r w:rsidR="00064B7E">
          <w:t xml:space="preserve"> than protons.</w:t>
        </w:r>
      </w:ins>
      <w:del w:id="276" w:author="Kristjan Anderle" w:date="2016-01-15T10:31:00Z">
        <w:r w:rsidR="009A61E9" w:rsidDel="00064B7E">
          <w:delText>.</w:delText>
        </w:r>
      </w:del>
    </w:p>
    <w:p w14:paraId="780C0F09" w14:textId="56271C64" w:rsidR="0067542B" w:rsidRDefault="00C008A2" w:rsidP="00B45DA4">
      <w:pPr>
        <w:pStyle w:val="berschrift2"/>
      </w:pPr>
      <w:r>
        <w:t>Study l</w:t>
      </w:r>
      <w:r w:rsidR="0067542B">
        <w:t>imitations</w:t>
      </w:r>
    </w:p>
    <w:p w14:paraId="01A9D5C4" w14:textId="20B822F5" w:rsidR="001208DE" w:rsidRDefault="001B2ECA" w:rsidP="00BD78A0">
      <w:r>
        <w:t>The</w:t>
      </w:r>
      <w:r w:rsidR="00640586">
        <w:t xml:space="preserve"> </w:t>
      </w:r>
      <w:r w:rsidR="00870B22">
        <w:t xml:space="preserve">4D dose calculations </w:t>
      </w:r>
      <w:r>
        <w:t>we</w:t>
      </w:r>
      <w:r w:rsidR="00870B22">
        <w:t xml:space="preserve">re based </w:t>
      </w:r>
      <w:r w:rsidR="003C360E">
        <w:t>on a</w:t>
      </w:r>
      <w:r w:rsidR="00870B22">
        <w:t xml:space="preserve"> regular breathing pattern, which </w:t>
      </w:r>
      <w:r>
        <w:t xml:space="preserve">typically </w:t>
      </w:r>
      <w:r w:rsidR="00870B22">
        <w:t>var</w:t>
      </w:r>
      <w:r>
        <w:t>ies</w:t>
      </w:r>
      <w:r w:rsidR="00870B22">
        <w:t xml:space="preserve"> during</w:t>
      </w:r>
      <w:r w:rsidR="008B21BB">
        <w:t xml:space="preserve"> patient</w:t>
      </w:r>
      <w:r w:rsidR="00870B22">
        <w:t xml:space="preserve"> treatment</w:t>
      </w:r>
      <w:r w:rsidR="008B21BB">
        <w:t xml:space="preserve"> and/or between 4DCT acquisition and actual treatment</w:t>
      </w:r>
      <w:r w:rsidR="000C66D1">
        <w:t xml:space="preserve"> </w:t>
      </w:r>
      <w:r w:rsidR="000C66D1">
        <w:fldChar w:fldCharType="begin">
          <w:fldData xml:space="preserve">PFJlZm1hbj48Q2l0ZT48QXV0aG9yPlZlcm1hPC9BdXRob3I+PFllYXI+MjAxMDwvWWVhcj48UmVj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</w:fldData>
        </w:fldChar>
      </w:r>
      <w:r w:rsidR="00A5559A">
        <w:instrText xml:space="preserve"> ADDIN REFMGR.CITE </w:instrText>
      </w:r>
      <w:r w:rsidR="00A5559A">
        <w:fldChar w:fldCharType="begin">
          <w:fldData xml:space="preserve">PFJlZm1hbj48Q2l0ZT48QXV0aG9yPlZlcm1hPC9BdXRob3I+PFllYXI+MjAxMDwvWWVhcj48UmVj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</w:fldData>
        </w:fldChar>
      </w:r>
      <w:r w:rsidR="00A5559A">
        <w:instrText xml:space="preserve"> ADDIN EN.CITE.DATA </w:instrText>
      </w:r>
      <w:r w:rsidR="00A5559A">
        <w:fldChar w:fldCharType="end"/>
      </w:r>
      <w:r w:rsidR="000C66D1">
        <w:fldChar w:fldCharType="separate"/>
      </w:r>
      <w:r w:rsidR="001E490A">
        <w:rPr>
          <w:noProof/>
        </w:rPr>
        <w:t>[29,30]</w:t>
      </w:r>
      <w:r w:rsidR="000C66D1">
        <w:fldChar w:fldCharType="end"/>
      </w:r>
      <w:r w:rsidR="00870B22">
        <w:t xml:space="preserve">. </w:t>
      </w:r>
      <w:r w:rsidR="003F3484">
        <w:t xml:space="preserve">A possible solution was proposed by </w:t>
      </w:r>
      <w:proofErr w:type="spellStart"/>
      <w:r w:rsidR="00831187">
        <w:t>B</w:t>
      </w:r>
      <w:r w:rsidR="003F3484">
        <w:t>oye</w:t>
      </w:r>
      <w:proofErr w:type="spellEnd"/>
      <w:r w:rsidR="003F3484">
        <w:t xml:space="preserve"> et al. to get motion information from 4D magnetic resonance imaging (4DMRI) and use it in 4D dose calculations </w:t>
      </w:r>
      <w:r w:rsidR="003F3484">
        <w:fldChar w:fldCharType="begin"/>
      </w:r>
      <w:r w:rsidR="00A5559A">
        <w:instrText xml:space="preserve"> ADDIN REFMGR.CITE &lt;Refman&gt;&lt;Cite&gt;&lt;Author&gt;Boye&lt;/Author&gt;&lt;Year&gt;2013&lt;/Year&gt;&lt;RecNum&gt;1414&lt;/RecNum&gt;&lt;IDText&gt;Mapping motion from 4D-MRI to 3D-CT for use in 4D dose calculations: a technical feasibility study&lt;/IDText&gt;&lt;MDL Ref_Type="Journal"&gt;&lt;Ref_Type&gt;Journal&lt;/Ref_Type&gt;&lt;Ref_ID&gt;1414&lt;/Ref_ID&gt;&lt;Title_Primary&gt;Mapping motion from 4D-MRI to 3D-CT for use in 4D dose calculations: a technical feasibility study&lt;/Title_Primary&gt;&lt;Authors_Primary&gt;Boye,D.&lt;/Authors_Primary&gt;&lt;Authors_Primary&gt;Lomax,T.&lt;/Authors_Primary&gt;&lt;Authors_Primary&gt;Knopf,A.&lt;/Authors_Primary&gt;&lt;Date_Primary&gt;2013/6&lt;/Date_Primary&gt;&lt;Keywords&gt;4D CT&lt;/Keywords&gt;&lt;Keywords&gt;Dose calculation&lt;/Keywords&gt;&lt;Keywords&gt;EQUIVALENT&lt;/Keywords&gt;&lt;Keywords&gt;Feasibility Studies&lt;/Keywords&gt;&lt;Keywords&gt;methods&lt;/Keywords&gt;&lt;Keywords&gt;Motion&lt;/Keywords&gt;&lt;Keywords&gt;Organ motion&lt;/Keywords&gt;&lt;Keywords&gt;Patients&lt;/Keywords&gt;&lt;Keywords&gt;Proton beam&lt;/Keywords&gt;&lt;Keywords&gt;PROTON BEAMS&lt;/Keywords&gt;&lt;Keywords&gt;Proton therapy&lt;/Keywords&gt;&lt;Keywords&gt;Research&lt;/Keywords&gt;&lt;Keywords&gt;therapy&lt;/Keywords&gt;&lt;Keywords&gt;Time&lt;/Keywords&gt;&lt;Keywords&gt;Water&lt;/Keywords&gt;&lt;Reprint&gt;Not in File&lt;/Reprint&gt;&lt;Start_Page&gt;061702&lt;/Start_Page&gt;&lt;Periodical&gt;Med.Phys.&lt;/Periodical&gt;&lt;Volume&gt;40&lt;/Volume&gt;&lt;Issue&gt;6&lt;/Issue&gt;&lt;Misc_3&gt;10.1118/1.4801914 [doi]&lt;/Misc_3&gt;&lt;Address&gt;Center for Proton Therapy, Paul Scherrer Institut, 5232 Villigen-PSI, Switzerland. dirk.boye@psi.ch&lt;/Address&gt;&lt;Web_URL&gt;PM:23718581&lt;/Web_URL&gt;&lt;ZZ_JournalFull&gt;&lt;f name="System"&gt;Medical Physics&lt;/f&gt;&lt;/ZZ_JournalFull&gt;&lt;ZZ_JournalStdAbbrev&gt;&lt;f name="System"&gt;Med.Phys.&lt;/f&gt;&lt;/ZZ_JournalStdAbbrev&gt;&lt;ZZ_WorkformID&gt;1&lt;/ZZ_WorkformID&gt;&lt;/MDL&gt;&lt;/Cite&gt;&lt;/Refman&gt;</w:instrText>
      </w:r>
      <w:r w:rsidR="003F3484">
        <w:fldChar w:fldCharType="separate"/>
      </w:r>
      <w:r w:rsidR="001E490A">
        <w:rPr>
          <w:noProof/>
        </w:rPr>
        <w:t>[31]</w:t>
      </w:r>
      <w:r w:rsidR="003F3484">
        <w:fldChar w:fldCharType="end"/>
      </w:r>
      <w:r w:rsidR="003F3484">
        <w:t>.</w:t>
      </w:r>
    </w:p>
    <w:p w14:paraId="6B7A7FAA" w14:textId="77A8E3C3" w:rsidR="001208DE" w:rsidRDefault="007F753C" w:rsidP="00BD78A0">
      <w:r>
        <w:t xml:space="preserve">Furthermore, </w:t>
      </w:r>
      <w:r w:rsidR="00BA519E">
        <w:t>SDRT</w:t>
      </w:r>
      <w:r>
        <w:t xml:space="preserve"> treatment plans were done on</w:t>
      </w:r>
      <w:r w:rsidR="00002858">
        <w:t xml:space="preserve"> a static case in contrast to </w:t>
      </w:r>
      <w:r w:rsidR="001208DE">
        <w:t xml:space="preserve">a </w:t>
      </w:r>
      <w:r w:rsidR="00002858">
        <w:t xml:space="preserve">4D dose calculation done for </w:t>
      </w:r>
      <w:proofErr w:type="spellStart"/>
      <w:r w:rsidR="00002858">
        <w:t>CiT.</w:t>
      </w:r>
      <w:proofErr w:type="spellEnd"/>
      <w:r w:rsidR="00002858">
        <w:t xml:space="preserve"> </w:t>
      </w:r>
      <w:r w:rsidR="001208DE">
        <w:t>This should not influence the results of our study, since motion</w:t>
      </w:r>
      <w:r w:rsidR="00002858">
        <w:t xml:space="preserve"> has a small</w:t>
      </w:r>
      <w:r w:rsidR="004617F8">
        <w:t>er</w:t>
      </w:r>
      <w:r w:rsidR="00002858">
        <w:t xml:space="preserve"> impact on photon dose distribution</w:t>
      </w:r>
      <w:r w:rsidR="00C159EE">
        <w:t xml:space="preserve">s </w:t>
      </w:r>
      <w:r w:rsidR="00C159EE">
        <w:fldChar w:fldCharType="begin">
          <w:fldData xml:space="preserve">PFJlZm1hbj48Q2l0ZT48QXV0aG9yPlpvdTwvQXV0aG9yPjxZZWFyPjIwMTQ8L1llYXI+PFJlY051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</w:fldData>
        </w:fldChar>
      </w:r>
      <w:r w:rsidR="00A5559A">
        <w:instrText xml:space="preserve"> ADDIN REFMGR.CITE </w:instrText>
      </w:r>
      <w:r w:rsidR="00A5559A">
        <w:fldChar w:fldCharType="begin">
          <w:fldData xml:space="preserve">PFJlZm1hbj48Q2l0ZT48QXV0aG9yPlpvdTwvQXV0aG9yPjxZZWFyPjIwMTQ8L1llYXI+PFJlY051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</w:fldData>
        </w:fldChar>
      </w:r>
      <w:r w:rsidR="00A5559A">
        <w:instrText xml:space="preserve"> ADDIN EN.CITE.DATA </w:instrText>
      </w:r>
      <w:r w:rsidR="00A5559A">
        <w:fldChar w:fldCharType="end"/>
      </w:r>
      <w:r w:rsidR="00C159EE">
        <w:fldChar w:fldCharType="separate"/>
      </w:r>
      <w:r w:rsidR="00A5559A">
        <w:rPr>
          <w:noProof/>
        </w:rPr>
        <w:t>[32]</w:t>
      </w:r>
      <w:r w:rsidR="00C159EE">
        <w:fldChar w:fldCharType="end"/>
      </w:r>
      <w:r w:rsidR="00002858">
        <w:t>, whereas it</w:t>
      </w:r>
      <w:r w:rsidR="00035F2E">
        <w:t xml:space="preserve"> i</w:t>
      </w:r>
      <w:r w:rsidR="001208DE">
        <w:t>s imperative in</w:t>
      </w:r>
      <w:r w:rsidR="00002858">
        <w:t xml:space="preserve"> </w:t>
      </w:r>
      <w:proofErr w:type="spellStart"/>
      <w:r w:rsidR="00002858">
        <w:t>CiT</w:t>
      </w:r>
      <w:proofErr w:type="spellEnd"/>
      <w:r w:rsidR="001208DE">
        <w:t xml:space="preserve"> dose calculations</w:t>
      </w:r>
      <w:r w:rsidR="00002858">
        <w:t xml:space="preserve"> </w:t>
      </w:r>
      <w:r w:rsidR="00C159EE">
        <w:fldChar w:fldCharType="begin"/>
      </w:r>
      <w:r w:rsidR="00A5559A">
        <w:instrText xml:space="preserve"> ADDIN REFMGR.CITE &lt;Refman&gt;&lt;Cite&gt;&lt;Author&gt;Bert&lt;/Author&gt;&lt;Year&gt;2011&lt;/Year&gt;&lt;RecNum&gt;1194&lt;/RecNum&gt;&lt;IDText&gt;Motion in radiotherapy: particle therapy&lt;/IDText&gt;&lt;MDL Ref_Type="Journal"&gt;&lt;Ref_Type&gt;Journal&lt;/Ref_Type&gt;&lt;Ref_ID&gt;1194&lt;/Ref_ID&gt;&lt;Title_Primary&gt;Motion in radiotherapy: particle therapy&lt;/Title_Primary&gt;&lt;Authors_Primary&gt;Bert,C.&lt;/Authors_Primary&gt;&lt;Authors_Primary&gt;Durante,M.&lt;/Authors_Primary&gt;&lt;Date_Primary&gt;2011/8/21&lt;/Date_Primary&gt;&lt;Keywords&gt;Germany&lt;/Keywords&gt;&lt;Keywords&gt;Motion&lt;/Keywords&gt;&lt;Keywords&gt;Organ motion&lt;/Keywords&gt;&lt;Keywords&gt;Patient Positioning&lt;/Keywords&gt;&lt;Keywords&gt;planning&lt;/Keywords&gt;&lt;Keywords&gt;radiotherapy&lt;/Keywords&gt;&lt;Keywords&gt;Research&lt;/Keywords&gt;&lt;Keywords&gt;therapy&lt;/Keywords&gt;&lt;Keywords&gt;Treatment planning&lt;/Keywords&gt;&lt;Reprint&gt;Not in File&lt;/Reprint&gt;&lt;Start_Page&gt;R113&lt;/Start_Page&gt;&lt;End_Page&gt;R144&lt;/End_Page&gt;&lt;Periodical&gt;Phys.Med.Biol.&lt;/Periodical&gt;&lt;Volume&gt;56&lt;/Volume&gt;&lt;Issue&gt;16&lt;/Issue&gt;&lt;Misc_3&gt;10.1088/0031-9155/56/16/R01&lt;/Misc_3&gt;&lt;Address&gt;GSI Helmholtzzentrum fur Schwerionenforschung, Planckstr. 1, 64291 Darmstadt, Germany&lt;/Address&gt;&lt;Web_URL&gt;PM:21775795&lt;/Web_URL&gt;&lt;Web_URL_Link1&gt;file://M:\literature\pdfs\bert_2011.pdf&lt;/Web_URL_Link1&gt;&lt;ZZ_JournalFull&gt;&lt;f name="System"&gt;Physics in Medicine and Biology&lt;/f&gt;&lt;/ZZ_JournalFull&gt;&lt;ZZ_JournalStdAbbrev&gt;&lt;f name="System"&gt;Phys.Med.Biol.&lt;/f&gt;&lt;/ZZ_JournalStdAbbrev&gt;&lt;ZZ_WorkformID&gt;1&lt;/ZZ_WorkformID&gt;&lt;/MDL&gt;&lt;/Cite&gt;&lt;/Refman&gt;</w:instrText>
      </w:r>
      <w:r w:rsidR="00C159EE">
        <w:fldChar w:fldCharType="separate"/>
      </w:r>
      <w:r w:rsidR="00537497">
        <w:rPr>
          <w:noProof/>
        </w:rPr>
        <w:t>[9]</w:t>
      </w:r>
      <w:r w:rsidR="00C159EE">
        <w:fldChar w:fldCharType="end"/>
      </w:r>
      <w:r w:rsidR="001208DE">
        <w:t>.</w:t>
      </w:r>
      <w:r w:rsidR="00C008A2">
        <w:t xml:space="preserve"> </w:t>
      </w:r>
    </w:p>
    <w:p w14:paraId="55809731" w14:textId="32B908B4" w:rsidR="000E38ED" w:rsidRDefault="006B08E6" w:rsidP="00BD78A0">
      <w:r>
        <w:t xml:space="preserve">There were also differences in treatment planning. </w:t>
      </w:r>
      <w:proofErr w:type="spellStart"/>
      <w:r>
        <w:t>CiT</w:t>
      </w:r>
      <w:proofErr w:type="spellEnd"/>
      <w:r>
        <w:t xml:space="preserve"> plans were done by a single person</w:t>
      </w:r>
      <w:r w:rsidR="00DD1DE4">
        <w:t xml:space="preserve"> in a research setting</w:t>
      </w:r>
      <w:r>
        <w:t>, whereas SDRT plans were made by different people</w:t>
      </w:r>
      <w:r w:rsidR="00DD1DE4">
        <w:t xml:space="preserve"> under clinical conditions with the requirement </w:t>
      </w:r>
      <w:r>
        <w:t xml:space="preserve">to finish the plans on time. </w:t>
      </w:r>
    </w:p>
    <w:p w14:paraId="41351089" w14:textId="03902508" w:rsidR="00BD78A0" w:rsidRDefault="001208DE" w:rsidP="00BD78A0">
      <w:r>
        <w:t xml:space="preserve">Slight changes also existed between the planning CT, used for </w:t>
      </w:r>
      <w:r w:rsidR="00BA519E">
        <w:t>SDRT</w:t>
      </w:r>
      <w:r>
        <w:t xml:space="preserve"> treatment plans and 4D-CT used for </w:t>
      </w:r>
      <w:proofErr w:type="spellStart"/>
      <w:r>
        <w:t>CiT</w:t>
      </w:r>
      <w:proofErr w:type="spellEnd"/>
      <w:r>
        <w:t xml:space="preserve"> treatment plans, even though </w:t>
      </w:r>
      <w:r w:rsidR="007F753C">
        <w:t>4D</w:t>
      </w:r>
      <w:r w:rsidR="00F21D8A">
        <w:t>-</w:t>
      </w:r>
      <w:r w:rsidR="007F753C">
        <w:t xml:space="preserve">CT was usually </w:t>
      </w:r>
      <w:r w:rsidR="001B2ECA">
        <w:t xml:space="preserve">acquired </w:t>
      </w:r>
      <w:r w:rsidR="007F753C">
        <w:t xml:space="preserve">right after </w:t>
      </w:r>
      <w:r w:rsidR="001B2ECA">
        <w:t xml:space="preserve">the planning </w:t>
      </w:r>
      <w:r>
        <w:t>CT</w:t>
      </w:r>
      <w:r w:rsidR="007F753C">
        <w:t xml:space="preserve">. </w:t>
      </w:r>
      <w:r w:rsidR="001B2ECA">
        <w:t>The p</w:t>
      </w:r>
      <w:r w:rsidR="00EC233F">
        <w:t xml:space="preserve">ropagation of contours </w:t>
      </w:r>
      <w:r w:rsidR="001B2ECA">
        <w:t>from the</w:t>
      </w:r>
      <w:r w:rsidR="00F21D8A">
        <w:t xml:space="preserve"> planning</w:t>
      </w:r>
      <w:r w:rsidR="00EC233F">
        <w:t xml:space="preserve"> CT to </w:t>
      </w:r>
      <w:r w:rsidR="001B2ECA">
        <w:t xml:space="preserve">the </w:t>
      </w:r>
      <w:r w:rsidR="00EC233F">
        <w:t>4D</w:t>
      </w:r>
      <w:r w:rsidR="00F21D8A">
        <w:t>-</w:t>
      </w:r>
      <w:r w:rsidR="00EC233F">
        <w:t>CT and also for</w:t>
      </w:r>
      <w:r w:rsidR="0042587D">
        <w:t xml:space="preserve"> </w:t>
      </w:r>
      <w:r w:rsidR="0042587D">
        <w:lastRenderedPageBreak/>
        <w:t>the</w:t>
      </w:r>
      <w:r w:rsidR="00EC233F">
        <w:t xml:space="preserve"> 4D dose calculation </w:t>
      </w:r>
      <w:r w:rsidR="001F6121">
        <w:t>rely</w:t>
      </w:r>
      <w:r w:rsidR="00EC233F">
        <w:t xml:space="preserve"> on </w:t>
      </w:r>
      <w:r w:rsidR="00FF5119">
        <w:t>deformable image registration (DIR)</w:t>
      </w:r>
      <w:r w:rsidR="00F21D8A">
        <w:t xml:space="preserve">, where even small changes can effect 4D dose distribution </w:t>
      </w:r>
      <w:r w:rsidR="00F21D8A">
        <w:fldChar w:fldCharType="begin"/>
      </w:r>
      <w:r w:rsidR="00A5559A">
        <w:instrText xml:space="preserve"> ADDIN REFMGR.CITE &lt;Refman&gt;&lt;Cite&gt;&lt;Author&gt;Kashani&lt;/Author&gt;&lt;Year&gt;2008&lt;/Year&gt;&lt;RecNum&gt;1497&lt;/RecNum&gt;&lt;IDText&gt;Objective assessment of deformable image registration in radiotherapy: A multi-institution study&lt;/IDText&gt;&lt;MDL Ref_Type="Journal"&gt;&lt;Ref_Type&gt;Journal&lt;/Ref_Type&gt;&lt;Ref_ID&gt;1497&lt;/Ref_ID&gt;&lt;Title_Primary&gt;Objective assessment of deformable image registration in radiotherapy: A multi-institution study&lt;/Title_Primary&gt;&lt;Authors_Primary&gt;Kashani,R.&lt;/Authors_Primary&gt;&lt;Authors_Primary&gt;Hub,M.&lt;/Authors_Primary&gt;&lt;Authors_Primary&gt;Balter,J.M.&lt;/Authors_Primary&gt;&lt;Authors_Primary&gt;Kessler,M.L.&lt;/Authors_Primary&gt;&lt;Authors_Primary&gt;Dong,L.&lt;/Authors_Primary&gt;&lt;Authors_Primary&gt;Zhang,L.&lt;/Authors_Primary&gt;&lt;Authors_Primary&gt;Xing,L.&lt;/Authors_Primary&gt;&lt;Authors_Primary&gt;Xie,Y.&lt;/Authors_Primary&gt;&lt;Authors_Primary&gt;Hawkes,D.&lt;/Authors_Primary&gt;&lt;Authors_Primary&gt;Schnabel,J.A.&lt;/Authors_Primary&gt;&lt;Authors_Primary&gt;McClelland,J.&lt;/Authors_Primary&gt;&lt;Authors_Primary&gt;Joshi,S.&lt;/Authors_Primary&gt;&lt;Authors_Primary&gt;Chen,Q.&lt;/Authors_Primary&gt;&lt;Authors_Primary&gt;Lu,W.&lt;/Authors_Primary&gt;&lt;Date_Primary&gt;2008/11/24&lt;/Date_Primary&gt;&lt;Keywords&gt;deformable alignment&lt;/Keywords&gt;&lt;Keywords&gt;image registration&lt;/Keywords&gt;&lt;Keywords&gt;validation&lt;/Keywords&gt;&lt;Reprint&gt;Not in File&lt;/Reprint&gt;&lt;Start_Page&gt;5944&lt;/Start_Page&gt;&lt;End_Page&gt;5953&lt;/End_Page&gt;&lt;Periodical&gt;Med.Phys.&lt;/Periodical&gt;&lt;Volume&gt;35&lt;/Volume&gt;&lt;Issue&gt;12&lt;/Issue&gt;&lt;Web_URL&gt;&lt;u&gt;http://www.ncbi.nlm.nih.gov/pmc/articles/PMC2673610/&lt;/u&gt;&lt;/Web_URL&gt;&lt;Web_URL_Link2&gt;&lt;u&gt;http://www.ncbi.nlm.nih.gov/pmc/articles/PMC2673610/pdf/MPHYA6-000035-005944_1.pdf&lt;/u&gt;&lt;/Web_URL_Link2&gt;&lt;ZZ_JournalFull&gt;&lt;f name="System"&gt;Medical Physics&lt;/f&gt;&lt;/ZZ_JournalFull&gt;&lt;ZZ_JournalStdAbbrev&gt;&lt;f name="System"&gt;Med.Phys.&lt;/f&gt;&lt;/ZZ_JournalStdAbbrev&gt;&lt;ZZ_WorkformID&gt;1&lt;/ZZ_WorkformID&gt;&lt;/MDL&gt;&lt;/Cite&gt;&lt;/Refman&gt;</w:instrText>
      </w:r>
      <w:r w:rsidR="00F21D8A">
        <w:fldChar w:fldCharType="separate"/>
      </w:r>
      <w:r w:rsidR="001E490A">
        <w:rPr>
          <w:noProof/>
        </w:rPr>
        <w:t>[33]</w:t>
      </w:r>
      <w:r w:rsidR="00F21D8A">
        <w:fldChar w:fldCharType="end"/>
      </w:r>
      <w:r w:rsidR="00F21D8A">
        <w:t xml:space="preserve">. </w:t>
      </w:r>
      <w:r w:rsidR="00EC233F">
        <w:t>Results from deform</w:t>
      </w:r>
      <w:r w:rsidR="008677A9">
        <w:t>able registration were</w:t>
      </w:r>
      <w:r w:rsidR="00F21D8A">
        <w:t xml:space="preserve"> therefore</w:t>
      </w:r>
      <w:r w:rsidR="008677A9">
        <w:t xml:space="preserve"> </w:t>
      </w:r>
      <w:r w:rsidR="00423D54">
        <w:t>thoroughly</w:t>
      </w:r>
      <w:r w:rsidR="00EC233F">
        <w:t xml:space="preserve"> checked with different approaches, such as </w:t>
      </w:r>
      <w:r w:rsidR="00035F2E">
        <w:t>inspection</w:t>
      </w:r>
      <w:r w:rsidR="00F21D8A">
        <w:t xml:space="preserve"> of </w:t>
      </w:r>
      <w:r w:rsidR="00FF5119">
        <w:t xml:space="preserve">the </w:t>
      </w:r>
      <w:r w:rsidR="00F21D8A">
        <w:t xml:space="preserve">warped image, </w:t>
      </w:r>
      <w:r w:rsidR="00BD78A0">
        <w:t xml:space="preserve">evaluation of </w:t>
      </w:r>
      <w:r w:rsidR="0042587D">
        <w:t xml:space="preserve">the </w:t>
      </w:r>
      <w:r w:rsidR="00FF5119">
        <w:t>J</w:t>
      </w:r>
      <w:r w:rsidR="00BD78A0">
        <w:t xml:space="preserve">acobian </w:t>
      </w:r>
      <w:r w:rsidR="00F21D8A">
        <w:t>values</w:t>
      </w:r>
      <w:r w:rsidR="00BD78A0">
        <w:t xml:space="preserve"> </w:t>
      </w:r>
      <w:r w:rsidR="00EC233F">
        <w:t>and</w:t>
      </w:r>
      <w:r w:rsidR="0042587D">
        <w:t xml:space="preserve"> the</w:t>
      </w:r>
      <w:r w:rsidR="00EC233F">
        <w:t xml:space="preserve"> inverse consistency o</w:t>
      </w:r>
      <w:r w:rsidR="00F21D8A">
        <w:t xml:space="preserve">f </w:t>
      </w:r>
      <w:r w:rsidR="00FF5119">
        <w:t>the vector field</w:t>
      </w:r>
      <w:r w:rsidR="001F6121">
        <w:t xml:space="preserve">. However, </w:t>
      </w:r>
      <w:r w:rsidR="00FF5119">
        <w:t>the transformation of the dose with DIR is a debated topic and might jeopardize the simulated results, especially with respect to</w:t>
      </w:r>
      <w:r w:rsidR="0042587D">
        <w:t xml:space="preserve"> the</w:t>
      </w:r>
      <w:r w:rsidR="00FF5119">
        <w:t xml:space="preserve"> 4D target coverage. On the other hand, dose differences in OARs were large and should be robust against vector field errors in the order a few mm</w:t>
      </w:r>
      <w:r w:rsidR="00F21D8A">
        <w:t>.</w:t>
      </w:r>
      <w:r w:rsidR="00FF5119">
        <w:t xml:space="preserve"> </w:t>
      </w:r>
      <w:r w:rsidR="00EE1DB8">
        <w:t>Nevertheless</w:t>
      </w:r>
      <w:r w:rsidR="00FF5119">
        <w:t xml:space="preserve">, further studies are warranted, possibly using advanced moving phantoms </w:t>
      </w:r>
      <w:r w:rsidR="008F452F">
        <w:t xml:space="preserve">for an experimental validation </w:t>
      </w:r>
      <w:r w:rsidR="008F452F">
        <w:fldChar w:fldCharType="begin"/>
      </w:r>
      <w:r w:rsidR="00A5559A">
        <w:instrText xml:space="preserve"> ADDIN REFMGR.CITE &lt;Refman&gt;&lt;Cite&gt;&lt;Author&gt;Perrin&lt;/Author&gt;&lt;Year&gt;2014&lt;/Year&gt;&lt;RecNum&gt;1511&lt;/RecNum&gt;&lt;IDText&gt;A Realistic Breathing Phantom of the Thorax for Testing New Motion Mitigation Techniques with Scanning Proton Therapy&lt;/IDText&gt;&lt;MDL Ref_Type="Journal"&gt;&lt;Ref_Type&gt;Journal&lt;/Ref_Type&gt;&lt;Ref_ID&gt;1511&lt;/Ref_ID&gt;&lt;Title_Primary&gt;A Realistic Breathing Phantom of the Thorax for Testing New Motion Mitigation Techniques with Scanning Proton Therapy&lt;/Title_Primary&gt;&lt;Authors_Primary&gt;Perrin,R.&lt;/Authors_Primary&gt;&lt;Authors_Primary&gt;Peroni,M.&lt;/Authors_Primary&gt;&lt;Authors_Primary&gt;Bernatowicz,K.&lt;/Authors_Primary&gt;&lt;Authors_Primary&gt;Zakova,M.&lt;/Authors_Primary&gt;&lt;Authors_Primary&gt;Knopf,A.&lt;/Authors_Primary&gt;&lt;Authors_Primary&gt;Safai,S.&lt;/Authors_Primary&gt;&lt;Authors_Primary&gt;Parkel,T.&lt;/Authors_Primary&gt;&lt;Date_Primary&gt;2014&lt;/Date_Primary&gt;&lt;Keywords&gt;therapy&lt;/Keywords&gt;&lt;Keywords&gt;Thorax&lt;/Keywords&gt;&lt;Keywords&gt;Motion&lt;/Keywords&gt;&lt;Keywords&gt;Proton&lt;/Keywords&gt;&lt;Keywords&gt;Proton therapy&lt;/Keywords&gt;&lt;Keywords&gt;Performance&lt;/Keywords&gt;&lt;Keywords&gt;CT&lt;/Keywords&gt;&lt;Keywords&gt;Film Dosimetry&lt;/Keywords&gt;&lt;Keywords&gt;dosimetry&lt;/Keywords&gt;&lt;Keywords&gt;Pressure&lt;/Keywords&gt;&lt;Reprint&gt;Not in File&lt;/Reprint&gt;&lt;Start_Page&gt;111&lt;/Start_Page&gt;&lt;Periodical&gt;Med Phys&lt;/Periodical&gt;&lt;Volume&gt;41&lt;/Volume&gt;&lt;Issue&gt;6&lt;/Issue&gt;&lt;Misc_3&gt;10.1118/1.4887871&lt;/Misc_3&gt;&lt;Web_URL&gt;&lt;u&gt;http://scitation.aip.org/content/aapm/journal/medphys/41/6/10.1118/1.4887871&lt;/u&gt;&lt;/Web_URL&gt;&lt;ZZ_JournalStdAbbrev&gt;&lt;f name="System"&gt;Med Phys&lt;/f&gt;&lt;/ZZ_JournalStdAbbrev&gt;&lt;ZZ_WorkformID&gt;1&lt;/ZZ_WorkformID&gt;&lt;/MDL&gt;&lt;/Cite&gt;&lt;/Refman&gt;</w:instrText>
      </w:r>
      <w:r w:rsidR="008F452F">
        <w:fldChar w:fldCharType="separate"/>
      </w:r>
      <w:r w:rsidR="001E490A">
        <w:rPr>
          <w:noProof/>
        </w:rPr>
        <w:t>[34]</w:t>
      </w:r>
      <w:r w:rsidR="008F452F">
        <w:fldChar w:fldCharType="end"/>
      </w:r>
      <w:r w:rsidR="008F452F">
        <w:t xml:space="preserve">, </w:t>
      </w:r>
      <w:r w:rsidR="00FF5119">
        <w:t>and finally also clinical trials.</w:t>
      </w:r>
    </w:p>
    <w:p w14:paraId="2BC83A87" w14:textId="77777777" w:rsidR="00D12B57" w:rsidRDefault="00D12B57" w:rsidP="00B45DA4">
      <w:pPr>
        <w:pStyle w:val="berschrift2"/>
      </w:pPr>
      <w:bookmarkStart w:id="277" w:name="_GoBack"/>
      <w:bookmarkEnd w:id="277"/>
      <w:r>
        <w:t>Application</w:t>
      </w:r>
    </w:p>
    <w:p w14:paraId="3B7A0FF4" w14:textId="65DC9C17" w:rsidR="00BD78A0" w:rsidRDefault="00FF5119" w:rsidP="00BD78A0">
      <w:r>
        <w:t xml:space="preserve">Scanned carbon ion therapy is available only in a limited number of clinics, mainly due to the considerably higher cost in comparison to photon </w:t>
      </w:r>
      <w:proofErr w:type="spellStart"/>
      <w:r>
        <w:t>linacs</w:t>
      </w:r>
      <w:proofErr w:type="spellEnd"/>
      <w:r>
        <w:t xml:space="preserve">. </w:t>
      </w:r>
      <w:r w:rsidR="008F20E2">
        <w:t>Therefore a</w:t>
      </w:r>
      <w:r>
        <w:t xml:space="preserve"> careful patient </w:t>
      </w:r>
      <w:r w:rsidR="007557A3">
        <w:t>selection appears</w:t>
      </w:r>
      <w:r>
        <w:t xml:space="preserve"> </w:t>
      </w:r>
      <w:r w:rsidR="00BE2CF4">
        <w:t>sensible. P</w:t>
      </w:r>
      <w:r>
        <w:t>atients with larger and multiple lesions</w:t>
      </w:r>
      <w:r w:rsidR="00BE2CF4">
        <w:t xml:space="preserve"> where </w:t>
      </w:r>
      <w:r w:rsidR="00BA519E">
        <w:t>SDRT</w:t>
      </w:r>
      <w:r w:rsidR="00BE2CF4">
        <w:t xml:space="preserve"> might be limited due to </w:t>
      </w:r>
      <w:r w:rsidR="002A1B2F">
        <w:t xml:space="preserve">OAR </w:t>
      </w:r>
      <w:r w:rsidR="00BE2CF4">
        <w:t>constraints could be referred to carbon centers. In this study, already lesions larger than 2</w:t>
      </w:r>
      <w:r w:rsidR="008F20E2">
        <w:t>.5</w:t>
      </w:r>
      <w:r w:rsidR="00BE2CF4">
        <w:t xml:space="preserve"> cc were found to benefit significantly </w:t>
      </w:r>
      <w:r w:rsidR="00C77317">
        <w:t xml:space="preserve">stronger </w:t>
      </w:r>
      <w:r w:rsidR="00BE2CF4">
        <w:t xml:space="preserve">from </w:t>
      </w:r>
      <w:proofErr w:type="spellStart"/>
      <w:r w:rsidR="00EE1DB8">
        <w:t>CiT</w:t>
      </w:r>
      <w:r w:rsidR="00BE2CF4">
        <w:t>.</w:t>
      </w:r>
      <w:proofErr w:type="spellEnd"/>
    </w:p>
    <w:p w14:paraId="54C2E559" w14:textId="77777777" w:rsidR="003326EA" w:rsidRDefault="003326EA" w:rsidP="003326EA">
      <w:pPr>
        <w:pStyle w:val="berschrift1"/>
      </w:pPr>
      <w:r>
        <w:t>Conclusion</w:t>
      </w:r>
    </w:p>
    <w:p w14:paraId="20FEAFF8" w14:textId="77777777" w:rsidR="003326EA" w:rsidRDefault="00BA519E" w:rsidP="003326EA">
      <w:r>
        <w:t>SDRT</w:t>
      </w:r>
      <w:r w:rsidR="007169F8">
        <w:t xml:space="preserve"> and </w:t>
      </w:r>
      <w:proofErr w:type="spellStart"/>
      <w:r w:rsidR="00F222C2">
        <w:t>CiT</w:t>
      </w:r>
      <w:proofErr w:type="spellEnd"/>
      <w:r w:rsidR="007169F8">
        <w:t xml:space="preserve"> both achieve</w:t>
      </w:r>
      <w:r w:rsidR="008F20E2">
        <w:t>d</w:t>
      </w:r>
      <w:r w:rsidR="007169F8">
        <w:t xml:space="preserve"> satisfactory target dose. </w:t>
      </w:r>
      <w:r w:rsidR="00EA5187">
        <w:t>In most patients</w:t>
      </w:r>
      <w:r w:rsidR="007169F8">
        <w:t xml:space="preserve"> </w:t>
      </w:r>
      <w:proofErr w:type="spellStart"/>
      <w:r w:rsidR="00F222C2">
        <w:t>CiT</w:t>
      </w:r>
      <w:proofErr w:type="spellEnd"/>
      <w:r w:rsidR="007169F8">
        <w:t xml:space="preserve"> deposited </w:t>
      </w:r>
      <w:proofErr w:type="gramStart"/>
      <w:r w:rsidR="007169F8">
        <w:t>less dose</w:t>
      </w:r>
      <w:proofErr w:type="gramEnd"/>
      <w:r w:rsidR="007169F8">
        <w:t xml:space="preserve"> in all OARs</w:t>
      </w:r>
      <w:r w:rsidR="004A038E">
        <w:t xml:space="preserve"> (</w:t>
      </w:r>
      <w:r w:rsidR="00EA5187">
        <w:rPr>
          <w:rFonts w:eastAsia="Times New Roman" w:cs="Times New Roman"/>
          <w:szCs w:val="24"/>
        </w:rPr>
        <w:t xml:space="preserve">including </w:t>
      </w:r>
      <w:r w:rsidR="004A038E">
        <w:rPr>
          <w:rFonts w:eastAsia="Times New Roman" w:cs="Times New Roman"/>
          <w:szCs w:val="24"/>
        </w:rPr>
        <w:t>heart, spinal cord, esophagus, trachea and aorta)</w:t>
      </w:r>
      <w:r w:rsidR="007169F8">
        <w:t xml:space="preserve">. Patients with multiple </w:t>
      </w:r>
      <w:r w:rsidR="00D74E9C">
        <w:t>lesions</w:t>
      </w:r>
      <w:r w:rsidR="007169F8">
        <w:t xml:space="preserve"> and/or with </w:t>
      </w:r>
      <w:r w:rsidR="00FF5119">
        <w:t>large target volumes might be preferentially selected for particle therapy</w:t>
      </w:r>
      <w:r w:rsidR="007169F8">
        <w:t>.</w:t>
      </w:r>
    </w:p>
    <w:p w14:paraId="65B18C4A" w14:textId="77777777" w:rsidR="007C7504" w:rsidRDefault="007C7504">
      <w:r>
        <w:br w:type="page"/>
      </w:r>
    </w:p>
    <w:p w14:paraId="567EC271" w14:textId="77777777" w:rsidR="00A5559A" w:rsidRPr="00A5559A" w:rsidRDefault="001C4F59" w:rsidP="00A5559A">
      <w:pPr>
        <w:jc w:val="center"/>
        <w:rPr>
          <w:rFonts w:cs="Times New Roman"/>
          <w:noProof/>
        </w:rPr>
      </w:pPr>
      <w:r>
        <w:lastRenderedPageBreak/>
        <w:fldChar w:fldCharType="begin"/>
      </w:r>
      <w:r>
        <w:instrText xml:space="preserve"> ADDIN REFMGR.REFLIST </w:instrText>
      </w:r>
      <w:r>
        <w:fldChar w:fldCharType="separate"/>
      </w:r>
      <w:r w:rsidR="00A5559A" w:rsidRPr="00A5559A">
        <w:rPr>
          <w:rFonts w:cs="Times New Roman"/>
          <w:noProof/>
        </w:rPr>
        <w:t>Reference List</w:t>
      </w:r>
    </w:p>
    <w:p w14:paraId="20AFB121" w14:textId="77777777" w:rsidR="00A5559A" w:rsidRPr="00A5559A" w:rsidRDefault="00A5559A" w:rsidP="00A5559A">
      <w:pPr>
        <w:jc w:val="center"/>
        <w:rPr>
          <w:rFonts w:cs="Times New Roman"/>
          <w:noProof/>
        </w:rPr>
      </w:pPr>
    </w:p>
    <w:p w14:paraId="7D5134A6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>
        <w:rPr>
          <w:rFonts w:cs="Times New Roman"/>
          <w:noProof/>
        </w:rPr>
        <w:tab/>
      </w:r>
      <w:r w:rsidRPr="00A5559A">
        <w:rPr>
          <w:rFonts w:cs="Times New Roman"/>
          <w:noProof/>
        </w:rPr>
        <w:t xml:space="preserve">1. </w:t>
      </w:r>
      <w:r w:rsidRPr="00A5559A">
        <w:rPr>
          <w:rFonts w:cs="Times New Roman"/>
          <w:noProof/>
        </w:rPr>
        <w:tab/>
        <w:t xml:space="preserve">Jemal A, Bray F, Center M M, Ferlay J, Ward E and Forman D 2011 Global cancer statistics </w:t>
      </w:r>
      <w:r w:rsidRPr="00A5559A">
        <w:rPr>
          <w:rFonts w:cs="Times New Roman"/>
          <w:i/>
          <w:noProof/>
        </w:rPr>
        <w:t>CA Cancer J Clin</w:t>
      </w:r>
      <w:r w:rsidRPr="00A5559A">
        <w:rPr>
          <w:rFonts w:cs="Times New Roman"/>
          <w:noProof/>
        </w:rPr>
        <w:t xml:space="preserve"> 61:69-90</w:t>
      </w:r>
    </w:p>
    <w:p w14:paraId="3C19BD26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2. </w:t>
      </w:r>
      <w:r w:rsidRPr="00A5559A">
        <w:rPr>
          <w:rFonts w:cs="Times New Roman"/>
          <w:noProof/>
        </w:rPr>
        <w:tab/>
        <w:t>Baumann P, Nyman J, Hoyer M, Wennberg B, Gagliardi G, Lax I, Drugge N, Ekberg L, Friesland S, Johansson K A</w:t>
      </w:r>
      <w:r w:rsidRPr="00A5559A">
        <w:rPr>
          <w:rFonts w:cs="Times New Roman"/>
          <w:i/>
          <w:noProof/>
        </w:rPr>
        <w:t xml:space="preserve"> et al</w:t>
      </w:r>
      <w:r w:rsidRPr="00A5559A">
        <w:rPr>
          <w:rFonts w:cs="Times New Roman"/>
          <w:noProof/>
        </w:rPr>
        <w:t xml:space="preserve">. 2009 Outcome in a prospective phase II trial of medically inoperable stage I non-small-cell lung cancer patients treated with stereotactic body radiotherapy </w:t>
      </w:r>
      <w:r w:rsidRPr="00A5559A">
        <w:rPr>
          <w:rFonts w:cs="Times New Roman"/>
          <w:i/>
          <w:noProof/>
        </w:rPr>
        <w:t>J Clin Oncol</w:t>
      </w:r>
      <w:r w:rsidRPr="00A5559A">
        <w:rPr>
          <w:rFonts w:cs="Times New Roman"/>
          <w:noProof/>
        </w:rPr>
        <w:t xml:space="preserve"> 27:3290-3296</w:t>
      </w:r>
    </w:p>
    <w:p w14:paraId="23023366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3. </w:t>
      </w:r>
      <w:r w:rsidRPr="00A5559A">
        <w:rPr>
          <w:rFonts w:cs="Times New Roman"/>
          <w:noProof/>
        </w:rPr>
        <w:tab/>
        <w:t xml:space="preserve">Fakiris A J, McGarry R C, Yiannoutsos C T, Papiez L, Willams M, Henderson M A and Timmerman R 2009 Stereotactic body radiation therapy for early-stage non-small-cell lung carcinoma: four-year results of a prospective phase II study </w:t>
      </w:r>
      <w:r w:rsidRPr="00A5559A">
        <w:rPr>
          <w:rFonts w:cs="Times New Roman"/>
          <w:i/>
          <w:noProof/>
        </w:rPr>
        <w:t>International Journal of Radiation Oncology</w:t>
      </w:r>
      <w:r w:rsidRPr="00A5559A">
        <w:rPr>
          <w:rFonts w:cs="Times New Roman"/>
          <w:noProof/>
        </w:rPr>
        <w:t xml:space="preserve"> 75:677-682</w:t>
      </w:r>
    </w:p>
    <w:p w14:paraId="703E9D77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4. </w:t>
      </w:r>
      <w:r w:rsidRPr="00A5559A">
        <w:rPr>
          <w:rFonts w:cs="Times New Roman"/>
          <w:noProof/>
        </w:rPr>
        <w:tab/>
        <w:t xml:space="preserve">Grutters J P C, Kessels A G H, Pijls-Johannesma M, Ruysscher D, oore M A and Lambin P 2010 Comparison of the effectiveness of radiotherapy with photons, protons and carbon-ions for non-small cell lung cancer: A meta-analysis </w:t>
      </w:r>
      <w:r w:rsidRPr="00A5559A">
        <w:rPr>
          <w:rFonts w:cs="Times New Roman"/>
          <w:i/>
          <w:noProof/>
        </w:rPr>
        <w:t>Radiother Oncol</w:t>
      </w:r>
      <w:r w:rsidRPr="00A5559A">
        <w:rPr>
          <w:rFonts w:cs="Times New Roman"/>
          <w:noProof/>
        </w:rPr>
        <w:t xml:space="preserve"> 95:32-40</w:t>
      </w:r>
    </w:p>
    <w:p w14:paraId="199BB5D4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5. </w:t>
      </w:r>
      <w:r w:rsidRPr="00A5559A">
        <w:rPr>
          <w:rFonts w:cs="Times New Roman"/>
          <w:noProof/>
        </w:rPr>
        <w:tab/>
        <w:t xml:space="preserve">Ricardi U, Filippi A R, Guarneri A, Giglioli F R, Ciammella P, Franco P, Mantovani C, Borasio P, Scagliotti G V and Ragona R 2010 Stereotactic body radiation therapy for early stage non-small cell lung cancer: Results of a prospective trial </w:t>
      </w:r>
      <w:r w:rsidRPr="00A5559A">
        <w:rPr>
          <w:rFonts w:cs="Times New Roman"/>
          <w:i/>
          <w:noProof/>
        </w:rPr>
        <w:t>Lung Cancer</w:t>
      </w:r>
      <w:r w:rsidRPr="00A5559A">
        <w:rPr>
          <w:rFonts w:cs="Times New Roman"/>
          <w:noProof/>
        </w:rPr>
        <w:t xml:space="preserve"> 68:72-77</w:t>
      </w:r>
    </w:p>
    <w:p w14:paraId="5051A677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6. </w:t>
      </w:r>
      <w:r w:rsidRPr="00A5559A">
        <w:rPr>
          <w:rFonts w:cs="Times New Roman"/>
          <w:noProof/>
        </w:rPr>
        <w:tab/>
        <w:t>Timmerman R, Paulus R, Galvin J, Michalski J, Straube W, Bradley J, Fakiris A, Videtic G, Johnstone D, Fowler J</w:t>
      </w:r>
      <w:r w:rsidRPr="00A5559A">
        <w:rPr>
          <w:rFonts w:cs="Times New Roman"/>
          <w:i/>
          <w:noProof/>
        </w:rPr>
        <w:t xml:space="preserve"> et al</w:t>
      </w:r>
      <w:r w:rsidRPr="00A5559A">
        <w:rPr>
          <w:rFonts w:cs="Times New Roman"/>
          <w:noProof/>
        </w:rPr>
        <w:t xml:space="preserve">. 2010 Stereotactic body radiation therapy for inoperable early stage lung cancer </w:t>
      </w:r>
      <w:r w:rsidRPr="00A5559A">
        <w:rPr>
          <w:rFonts w:cs="Times New Roman"/>
          <w:i/>
          <w:noProof/>
        </w:rPr>
        <w:t>JAMA</w:t>
      </w:r>
      <w:r w:rsidRPr="00A5559A">
        <w:rPr>
          <w:rFonts w:cs="Times New Roman"/>
          <w:noProof/>
        </w:rPr>
        <w:t xml:space="preserve"> 303:1070-1076</w:t>
      </w:r>
    </w:p>
    <w:p w14:paraId="38395340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7. </w:t>
      </w:r>
      <w:r w:rsidRPr="00A5559A">
        <w:rPr>
          <w:rFonts w:cs="Times New Roman"/>
          <w:noProof/>
        </w:rPr>
        <w:tab/>
        <w:t xml:space="preserve">Greco C, Zelefsky M J, Lovelock M, Fuks Z, Hunt M, Rosenzweig K, Zatcky J, Kim B and Yamada Y 2011 Predictors of local control after single-dose stereotactic image-guided intensity-modulated radiotherapy for extracranial metastases </w:t>
      </w:r>
      <w:r w:rsidRPr="00A5559A">
        <w:rPr>
          <w:rFonts w:cs="Times New Roman"/>
          <w:i/>
          <w:noProof/>
        </w:rPr>
        <w:t>Int J Radiat Oncol Biol Phys</w:t>
      </w:r>
      <w:r w:rsidRPr="00A5559A">
        <w:rPr>
          <w:rFonts w:cs="Times New Roman"/>
          <w:noProof/>
        </w:rPr>
        <w:t xml:space="preserve"> 79:1151-1157</w:t>
      </w:r>
    </w:p>
    <w:p w14:paraId="5F793310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8. </w:t>
      </w:r>
      <w:r w:rsidRPr="00A5559A">
        <w:rPr>
          <w:rFonts w:cs="Times New Roman"/>
          <w:noProof/>
        </w:rPr>
        <w:tab/>
        <w:t xml:space="preserve">Newhauser W D, Durante M 2011 Assessing the risk of second malignancies after modern radiotherapy </w:t>
      </w:r>
      <w:r w:rsidRPr="00A5559A">
        <w:rPr>
          <w:rFonts w:cs="Times New Roman"/>
          <w:i/>
          <w:noProof/>
        </w:rPr>
        <w:t>Nat Rev Cancer</w:t>
      </w:r>
      <w:r w:rsidRPr="00A5559A">
        <w:rPr>
          <w:rFonts w:cs="Times New Roman"/>
          <w:noProof/>
        </w:rPr>
        <w:t xml:space="preserve"> 11:434-448</w:t>
      </w:r>
    </w:p>
    <w:p w14:paraId="30FF24A9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9. </w:t>
      </w:r>
      <w:r w:rsidRPr="00A5559A">
        <w:rPr>
          <w:rFonts w:cs="Times New Roman"/>
          <w:noProof/>
        </w:rPr>
        <w:tab/>
        <w:t xml:space="preserve">Bert C, Durante M 2011 Motion in radiotherapy: particle therapy </w:t>
      </w:r>
      <w:r w:rsidRPr="00A5559A">
        <w:rPr>
          <w:rFonts w:cs="Times New Roman"/>
          <w:i/>
          <w:noProof/>
        </w:rPr>
        <w:t>Phys Med Biol</w:t>
      </w:r>
      <w:r w:rsidRPr="00A5559A">
        <w:rPr>
          <w:rFonts w:cs="Times New Roman"/>
          <w:noProof/>
        </w:rPr>
        <w:t xml:space="preserve"> 56:R113-R144</w:t>
      </w:r>
    </w:p>
    <w:p w14:paraId="2F969DD6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10. </w:t>
      </w:r>
      <w:r w:rsidRPr="00A5559A">
        <w:rPr>
          <w:rFonts w:cs="Times New Roman"/>
          <w:noProof/>
        </w:rPr>
        <w:tab/>
        <w:t xml:space="preserve">Tsujii H, Kamada T 2012 A review of update clinical results of carbon ion radiotherapy </w:t>
      </w:r>
      <w:r w:rsidRPr="00A5559A">
        <w:rPr>
          <w:rFonts w:cs="Times New Roman"/>
          <w:i/>
          <w:noProof/>
        </w:rPr>
        <w:t>Jpn J Clin Oncol</w:t>
      </w:r>
      <w:r w:rsidRPr="00A5559A">
        <w:rPr>
          <w:rFonts w:cs="Times New Roman"/>
          <w:noProof/>
        </w:rPr>
        <w:t xml:space="preserve"> 42:670-685</w:t>
      </w:r>
    </w:p>
    <w:p w14:paraId="5586E090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11. </w:t>
      </w:r>
      <w:r w:rsidRPr="00A5559A">
        <w:rPr>
          <w:rFonts w:cs="Times New Roman"/>
          <w:noProof/>
        </w:rPr>
        <w:tab/>
        <w:t xml:space="preserve">Jermann M 2014 Particle Therapy Statistics in 2013 </w:t>
      </w:r>
      <w:r w:rsidRPr="00A5559A">
        <w:rPr>
          <w:rFonts w:cs="Times New Roman"/>
          <w:i/>
          <w:noProof/>
        </w:rPr>
        <w:t>International Journal of Particle Therapy</w:t>
      </w:r>
      <w:r w:rsidRPr="00A5559A">
        <w:rPr>
          <w:rFonts w:cs="Times New Roman"/>
          <w:noProof/>
        </w:rPr>
        <w:t xml:space="preserve"> 1:40-43</w:t>
      </w:r>
    </w:p>
    <w:p w14:paraId="6910DE66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12. </w:t>
      </w:r>
      <w:r w:rsidRPr="00A5559A">
        <w:rPr>
          <w:rFonts w:cs="Times New Roman"/>
          <w:noProof/>
        </w:rPr>
        <w:tab/>
        <w:t xml:space="preserve">Demizu Y, Fujii O, Iwata H and Fuwa N 2014 Carbon ion therapy for early-stage non-small-cell lung cancer </w:t>
      </w:r>
      <w:r w:rsidRPr="00A5559A">
        <w:rPr>
          <w:rFonts w:cs="Times New Roman"/>
          <w:i/>
          <w:noProof/>
        </w:rPr>
        <w:t>Biomed Res Int</w:t>
      </w:r>
      <w:r w:rsidRPr="00A5559A">
        <w:rPr>
          <w:rFonts w:cs="Times New Roman"/>
          <w:noProof/>
        </w:rPr>
        <w:t xml:space="preserve"> 2014:</w:t>
      </w:r>
    </w:p>
    <w:p w14:paraId="3694BF7C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lastRenderedPageBreak/>
        <w:tab/>
        <w:t xml:space="preserve">13. </w:t>
      </w:r>
      <w:r w:rsidRPr="00A5559A">
        <w:rPr>
          <w:rFonts w:cs="Times New Roman"/>
          <w:noProof/>
        </w:rPr>
        <w:tab/>
        <w:t>Benedict S H, Yenice K M, Followill D, Galvin J M, Hinson W, Kavanagh B, Keall P, Lovelock M, Meeks S, Papiez L</w:t>
      </w:r>
      <w:r w:rsidRPr="00A5559A">
        <w:rPr>
          <w:rFonts w:cs="Times New Roman"/>
          <w:i/>
          <w:noProof/>
        </w:rPr>
        <w:t xml:space="preserve"> et al</w:t>
      </w:r>
      <w:r w:rsidRPr="00A5559A">
        <w:rPr>
          <w:rFonts w:cs="Times New Roman"/>
          <w:noProof/>
        </w:rPr>
        <w:t xml:space="preserve">. 2010 Stereotactic body radiation therapy: the report of AAPM Task Group 101 </w:t>
      </w:r>
      <w:r w:rsidRPr="00A5559A">
        <w:rPr>
          <w:rFonts w:cs="Times New Roman"/>
          <w:i/>
          <w:noProof/>
        </w:rPr>
        <w:t>Med Phys</w:t>
      </w:r>
      <w:r w:rsidRPr="00A5559A">
        <w:rPr>
          <w:rFonts w:cs="Times New Roman"/>
          <w:noProof/>
        </w:rPr>
        <w:t xml:space="preserve"> 37:4078-4101</w:t>
      </w:r>
    </w:p>
    <w:p w14:paraId="2E667D21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14. </w:t>
      </w:r>
      <w:r w:rsidRPr="00A5559A">
        <w:rPr>
          <w:rFonts w:cs="Times New Roman"/>
          <w:noProof/>
        </w:rPr>
        <w:tab/>
        <w:t xml:space="preserve">Graeff C, Durante M and Bert C 2012 Motion mitigation in intensity modulated particle therapy by internal target volumes covering range changes </w:t>
      </w:r>
      <w:r w:rsidRPr="00A5559A">
        <w:rPr>
          <w:rFonts w:cs="Times New Roman"/>
          <w:i/>
          <w:noProof/>
        </w:rPr>
        <w:t>Med Phys</w:t>
      </w:r>
      <w:r w:rsidRPr="00A5559A">
        <w:rPr>
          <w:rFonts w:cs="Times New Roman"/>
          <w:noProof/>
        </w:rPr>
        <w:t xml:space="preserve"> 39:6004-6013</w:t>
      </w:r>
    </w:p>
    <w:p w14:paraId="2BD2C46D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15. </w:t>
      </w:r>
      <w:r w:rsidRPr="00A5559A">
        <w:rPr>
          <w:rFonts w:cs="Times New Roman"/>
          <w:noProof/>
        </w:rPr>
        <w:tab/>
        <w:t xml:space="preserve">Shackleford J A, Kandasamy N and Sharp G C 2010 On developing B-spline registration algorithms for multi-core processors </w:t>
      </w:r>
      <w:r w:rsidRPr="00A5559A">
        <w:rPr>
          <w:rFonts w:cs="Times New Roman"/>
          <w:i/>
          <w:noProof/>
        </w:rPr>
        <w:t>Phys Med Biol</w:t>
      </w:r>
      <w:r w:rsidRPr="00A5559A">
        <w:rPr>
          <w:rFonts w:cs="Times New Roman"/>
          <w:noProof/>
        </w:rPr>
        <w:t xml:space="preserve"> 55:6329-6351</w:t>
      </w:r>
    </w:p>
    <w:p w14:paraId="52F5A84D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16. </w:t>
      </w:r>
      <w:r w:rsidRPr="00A5559A">
        <w:rPr>
          <w:rFonts w:cs="Times New Roman"/>
          <w:noProof/>
        </w:rPr>
        <w:tab/>
        <w:t xml:space="preserve">Richter D, Schwarzkopf A, Trautmann J, Kramer M, Durante M, Jakel O and Bert C 2013 Upgrade and benchmarking of a 4D treatment planning system for scanned ion beam therapy </w:t>
      </w:r>
      <w:r w:rsidRPr="00A5559A">
        <w:rPr>
          <w:rFonts w:cs="Times New Roman"/>
          <w:i/>
          <w:noProof/>
        </w:rPr>
        <w:t>Med Phys</w:t>
      </w:r>
      <w:r w:rsidRPr="00A5559A">
        <w:rPr>
          <w:rFonts w:cs="Times New Roman"/>
          <w:noProof/>
        </w:rPr>
        <w:t xml:space="preserve"> 40:051722</w:t>
      </w:r>
    </w:p>
    <w:p w14:paraId="15B1B8A7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17. </w:t>
      </w:r>
      <w:r w:rsidRPr="00A5559A">
        <w:rPr>
          <w:rFonts w:cs="Times New Roman"/>
          <w:noProof/>
        </w:rPr>
        <w:tab/>
        <w:t>Elsässer T, Weyrather W K, Friedrich T, Durante M, Iancu G, Kramer M, Kragl G, Brons S, Winter M, Weber K J</w:t>
      </w:r>
      <w:r w:rsidRPr="00A5559A">
        <w:rPr>
          <w:rFonts w:cs="Times New Roman"/>
          <w:i/>
          <w:noProof/>
        </w:rPr>
        <w:t xml:space="preserve"> et al</w:t>
      </w:r>
      <w:r w:rsidRPr="00A5559A">
        <w:rPr>
          <w:rFonts w:cs="Times New Roman"/>
          <w:noProof/>
        </w:rPr>
        <w:t xml:space="preserve">. 2010 Quantification of the relative biological effectiveness for ion beam radiotherapy: direct experimental comparison of proton and carbon ion beams and a novel approach for treatment planning </w:t>
      </w:r>
      <w:r w:rsidRPr="00A5559A">
        <w:rPr>
          <w:rFonts w:cs="Times New Roman"/>
          <w:i/>
          <w:noProof/>
        </w:rPr>
        <w:t>Int J Radiat Oncol Biol Phys</w:t>
      </w:r>
      <w:r w:rsidRPr="00A5559A">
        <w:rPr>
          <w:rFonts w:cs="Times New Roman"/>
          <w:noProof/>
        </w:rPr>
        <w:t xml:space="preserve"> 78:1177-1183</w:t>
      </w:r>
    </w:p>
    <w:p w14:paraId="2AE98EEE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18. </w:t>
      </w:r>
      <w:r w:rsidRPr="00A5559A">
        <w:rPr>
          <w:rFonts w:cs="Times New Roman"/>
          <w:noProof/>
        </w:rPr>
        <w:tab/>
        <w:t xml:space="preserve">Chen W, Unkelbach J, Trofimov A, Madden T, Kooy H, Bortfeld T and Craft D 2012 Including robustness in multi-criteria optimization for intensity-modulated proton therapy </w:t>
      </w:r>
      <w:r w:rsidRPr="00A5559A">
        <w:rPr>
          <w:rFonts w:cs="Times New Roman"/>
          <w:i/>
          <w:noProof/>
        </w:rPr>
        <w:t>Phys Med Biol</w:t>
      </w:r>
      <w:r w:rsidRPr="00A5559A">
        <w:rPr>
          <w:rFonts w:cs="Times New Roman"/>
          <w:noProof/>
        </w:rPr>
        <w:t xml:space="preserve"> 57:591-608</w:t>
      </w:r>
    </w:p>
    <w:p w14:paraId="6D1EE148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19. </w:t>
      </w:r>
      <w:r w:rsidRPr="00A5559A">
        <w:rPr>
          <w:rFonts w:cs="Times New Roman"/>
          <w:noProof/>
        </w:rPr>
        <w:tab/>
        <w:t xml:space="preserve">Park P C, Zhu X R, Lee A K, Sahoo N, Melancon A D, Zhang L and Dong L 2012 A Beam-Specific Planning Target Volume (PTV) Design for Proton Therapy to Account for Setup and Range Uncertainties </w:t>
      </w:r>
      <w:r w:rsidRPr="00A5559A">
        <w:rPr>
          <w:rFonts w:cs="Times New Roman"/>
          <w:i/>
          <w:noProof/>
        </w:rPr>
        <w:t>Int J Radiat Oncol Biol Phys</w:t>
      </w:r>
      <w:r w:rsidRPr="00A5559A">
        <w:rPr>
          <w:rFonts w:cs="Times New Roman"/>
          <w:noProof/>
        </w:rPr>
        <w:t xml:space="preserve"> 82:e329-e336</w:t>
      </w:r>
    </w:p>
    <w:p w14:paraId="3B2DABB0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20. </w:t>
      </w:r>
      <w:r w:rsidRPr="00A5559A">
        <w:rPr>
          <w:rFonts w:cs="Times New Roman"/>
          <w:noProof/>
        </w:rPr>
        <w:tab/>
        <w:t xml:space="preserve">Roelofs E, Engelsman M, Rasch C, Persoon L, Qamhiyeh S, de Ruysscher D, Verhaegen F, Pijls-Johannesma M, Lambin P and ROCOCO Consortium 2012 Results of a multicentric in silico clinical trial (ROCOCO): comparing radiotherapy with photons and protons for non-small cell lung cancer </w:t>
      </w:r>
      <w:r w:rsidRPr="00A5559A">
        <w:rPr>
          <w:rFonts w:cs="Times New Roman"/>
          <w:i/>
          <w:noProof/>
        </w:rPr>
        <w:t>J Thorac Oncol</w:t>
      </w:r>
      <w:r w:rsidRPr="00A5559A">
        <w:rPr>
          <w:rFonts w:cs="Times New Roman"/>
          <w:noProof/>
        </w:rPr>
        <w:t xml:space="preserve"> 7:165-176</w:t>
      </w:r>
    </w:p>
    <w:p w14:paraId="0C962C01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21. </w:t>
      </w:r>
      <w:r w:rsidRPr="00A5559A">
        <w:rPr>
          <w:rFonts w:cs="Times New Roman"/>
          <w:noProof/>
        </w:rPr>
        <w:tab/>
        <w:t xml:space="preserve">Bert C, Grözinger S O and Rietzel E 2008 Quantification of interplay effects of scanned particle beams and moving targets </w:t>
      </w:r>
      <w:r w:rsidRPr="00A5559A">
        <w:rPr>
          <w:rFonts w:cs="Times New Roman"/>
          <w:i/>
          <w:noProof/>
        </w:rPr>
        <w:t>Phys Med Biol</w:t>
      </w:r>
      <w:r w:rsidRPr="00A5559A">
        <w:rPr>
          <w:rFonts w:cs="Times New Roman"/>
          <w:noProof/>
        </w:rPr>
        <w:t xml:space="preserve"> 53:2253-2265</w:t>
      </w:r>
    </w:p>
    <w:p w14:paraId="2EEC8869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22. </w:t>
      </w:r>
      <w:r w:rsidRPr="00A5559A">
        <w:rPr>
          <w:rFonts w:cs="Times New Roman"/>
          <w:noProof/>
        </w:rPr>
        <w:tab/>
        <w:t xml:space="preserve">Mori S, Furukawa T, Inaniwa T, Zenklusen S, Nakao M, Shirai T and Noda K 2013 Systematic evaluation of four-dimensional hybrid depth scanning for carbon-ion lung therapy </w:t>
      </w:r>
      <w:r w:rsidRPr="00A5559A">
        <w:rPr>
          <w:rFonts w:cs="Times New Roman"/>
          <w:i/>
          <w:noProof/>
        </w:rPr>
        <w:t>Med Phys</w:t>
      </w:r>
      <w:r w:rsidRPr="00A5559A">
        <w:rPr>
          <w:rFonts w:cs="Times New Roman"/>
          <w:noProof/>
        </w:rPr>
        <w:t xml:space="preserve"> 40:031720</w:t>
      </w:r>
    </w:p>
    <w:p w14:paraId="372B8628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23. </w:t>
      </w:r>
      <w:r w:rsidRPr="00A5559A">
        <w:rPr>
          <w:rFonts w:cs="Times New Roman"/>
          <w:noProof/>
        </w:rPr>
        <w:tab/>
        <w:t xml:space="preserve">Takahashi W, Mori S, Nakajima M, Yamamoto N, Inaniwa T, Furukawa T, Shirai T, Noda K, Nakagawa K and Kamada T 2014 Carbon-ion scanning lung treatment planning with respiratory-gated phase-controlled rescanning: simulation study using 4-dimensional CT data </w:t>
      </w:r>
      <w:r w:rsidRPr="00A5559A">
        <w:rPr>
          <w:rFonts w:cs="Times New Roman"/>
          <w:i/>
          <w:noProof/>
        </w:rPr>
        <w:t>Radiat Oncol</w:t>
      </w:r>
      <w:r w:rsidRPr="00A5559A">
        <w:rPr>
          <w:rFonts w:cs="Times New Roman"/>
          <w:noProof/>
        </w:rPr>
        <w:t xml:space="preserve"> 9:238</w:t>
      </w:r>
    </w:p>
    <w:p w14:paraId="12DBBF9B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24. </w:t>
      </w:r>
      <w:r w:rsidRPr="00A5559A">
        <w:rPr>
          <w:rFonts w:cs="Times New Roman"/>
          <w:noProof/>
        </w:rPr>
        <w:tab/>
        <w:t xml:space="preserve">Friedrich T, Sholz U, Durante M and Sholz M 2014 RBE of ion beams in hypofractionated radiotherapy (SBRT) </w:t>
      </w:r>
      <w:r w:rsidRPr="00A5559A">
        <w:rPr>
          <w:rFonts w:cs="Times New Roman"/>
          <w:i/>
          <w:noProof/>
        </w:rPr>
        <w:t>Phys Med</w:t>
      </w:r>
      <w:r w:rsidRPr="00A5559A">
        <w:rPr>
          <w:rFonts w:cs="Times New Roman"/>
          <w:noProof/>
        </w:rPr>
        <w:t xml:space="preserve"> 30:588-591</w:t>
      </w:r>
    </w:p>
    <w:p w14:paraId="079FD65B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lastRenderedPageBreak/>
        <w:tab/>
        <w:t xml:space="preserve">25. </w:t>
      </w:r>
      <w:r w:rsidRPr="00A5559A">
        <w:rPr>
          <w:rFonts w:cs="Times New Roman"/>
          <w:noProof/>
        </w:rPr>
        <w:tab/>
        <w:t xml:space="preserve">Carabe-Fernandez A, Dale R G and Jones B 2007 The incorporation of the concept of minimum RBE (RBEmin) into the linear-quadratic model and the potential for improved radiobiological analysis of high-LET treatments </w:t>
      </w:r>
      <w:r w:rsidRPr="00A5559A">
        <w:rPr>
          <w:rFonts w:cs="Times New Roman"/>
          <w:i/>
          <w:noProof/>
        </w:rPr>
        <w:t>Int J Radiat Biol</w:t>
      </w:r>
      <w:r w:rsidRPr="00A5559A">
        <w:rPr>
          <w:rFonts w:cs="Times New Roman"/>
          <w:noProof/>
        </w:rPr>
        <w:t xml:space="preserve"> 83:27-29</w:t>
      </w:r>
    </w:p>
    <w:p w14:paraId="263E3DAD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26. </w:t>
      </w:r>
      <w:r w:rsidRPr="00A5559A">
        <w:rPr>
          <w:rFonts w:cs="Times New Roman"/>
          <w:noProof/>
        </w:rPr>
        <w:tab/>
        <w:t xml:space="preserve">Kadoya N, Obata Y, Kato T, Kagiya M, Nakamura T, Tomoda T, Takada A, Takayama K and Fuwa N 2010 Dose-volume comparison of proton radiotherapy and stereotactic body radiotherapy for non-small-cell lung cancer </w:t>
      </w:r>
      <w:r w:rsidRPr="00A5559A">
        <w:rPr>
          <w:rFonts w:cs="Times New Roman"/>
          <w:i/>
          <w:noProof/>
        </w:rPr>
        <w:t>Int J Radiat Oncol Biol Phys</w:t>
      </w:r>
      <w:r w:rsidRPr="00A5559A">
        <w:rPr>
          <w:rFonts w:cs="Times New Roman"/>
          <w:noProof/>
        </w:rPr>
        <w:t xml:space="preserve"> 79:1225-1231</w:t>
      </w:r>
    </w:p>
    <w:p w14:paraId="15922678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27. </w:t>
      </w:r>
      <w:r w:rsidRPr="00A5559A">
        <w:rPr>
          <w:rFonts w:cs="Times New Roman"/>
          <w:noProof/>
        </w:rPr>
        <w:tab/>
        <w:t xml:space="preserve">Register S P, Zhang X, Mohan R and Chang J Y 2010 Proton Stereotactic Body Radiation Therapy for Clinically Challenging Cases of Centrally and Superiorly Located Stage I Non-Small-Cell Lung Cancer </w:t>
      </w:r>
      <w:r w:rsidRPr="00A5559A">
        <w:rPr>
          <w:rFonts w:cs="Times New Roman"/>
          <w:i/>
          <w:noProof/>
        </w:rPr>
        <w:t>Int J Radiat Oncol Biol Phys</w:t>
      </w:r>
      <w:r w:rsidRPr="00A5559A">
        <w:rPr>
          <w:rFonts w:cs="Times New Roman"/>
          <w:noProof/>
        </w:rPr>
        <w:t xml:space="preserve"> 80:1015-1022</w:t>
      </w:r>
    </w:p>
    <w:p w14:paraId="378E6264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28. </w:t>
      </w:r>
      <w:r w:rsidRPr="00A5559A">
        <w:rPr>
          <w:rFonts w:cs="Times New Roman"/>
          <w:noProof/>
        </w:rPr>
        <w:tab/>
        <w:t>Ivengar P, Kavanagh B D, Wardak Z, Smith I, Ahn C, Gerber D E, Dowell J, Hughes R, Camidge D R, Gaspar L E</w:t>
      </w:r>
      <w:r w:rsidRPr="00A5559A">
        <w:rPr>
          <w:rFonts w:cs="Times New Roman"/>
          <w:i/>
          <w:noProof/>
        </w:rPr>
        <w:t xml:space="preserve"> et al</w:t>
      </w:r>
      <w:r w:rsidRPr="00A5559A">
        <w:rPr>
          <w:rFonts w:cs="Times New Roman"/>
          <w:noProof/>
        </w:rPr>
        <w:t xml:space="preserve">. 2014 Phase II trial of stereotactic body radiation therapy combined with erlotinib for patients with limited but progressive metastatic non-small-cell lung cance </w:t>
      </w:r>
      <w:r w:rsidRPr="00A5559A">
        <w:rPr>
          <w:rFonts w:cs="Times New Roman"/>
          <w:i/>
          <w:noProof/>
        </w:rPr>
        <w:t>J Clin Oncol</w:t>
      </w:r>
      <w:r w:rsidRPr="00A5559A">
        <w:rPr>
          <w:rFonts w:cs="Times New Roman"/>
          <w:noProof/>
        </w:rPr>
        <w:t xml:space="preserve"> 32:3824-3854</w:t>
      </w:r>
    </w:p>
    <w:p w14:paraId="3FFF6A89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29. </w:t>
      </w:r>
      <w:r w:rsidRPr="00A5559A">
        <w:rPr>
          <w:rFonts w:cs="Times New Roman"/>
          <w:noProof/>
        </w:rPr>
        <w:tab/>
        <w:t xml:space="preserve">Verma P, Huanmei W, Langer M, Das I and Sandison G 2010 Survey: Real-Time Tumor Motion Prediction for Image-Guided Radiation Treatment </w:t>
      </w:r>
      <w:r w:rsidRPr="00A5559A">
        <w:rPr>
          <w:rFonts w:cs="Times New Roman"/>
          <w:i/>
          <w:noProof/>
        </w:rPr>
        <w:t>Progress in Nuclear Science and Technology</w:t>
      </w:r>
      <w:r w:rsidRPr="00A5559A">
        <w:rPr>
          <w:rFonts w:cs="Times New Roman"/>
          <w:noProof/>
        </w:rPr>
        <w:t xml:space="preserve"> 13:24-35</w:t>
      </w:r>
    </w:p>
    <w:p w14:paraId="5C313B2B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30. </w:t>
      </w:r>
      <w:r w:rsidRPr="00A5559A">
        <w:rPr>
          <w:rFonts w:cs="Times New Roman"/>
          <w:noProof/>
        </w:rPr>
        <w:tab/>
        <w:t xml:space="preserve">Malinowski K, McAvoy T J, George R, Dietrich S and D'Souza W D 2011 Incidence of changes in respiration-induced tumor motion and its relationship with respiratory surrogates during individual treatment fractions </w:t>
      </w:r>
      <w:r w:rsidRPr="00A5559A">
        <w:rPr>
          <w:rFonts w:cs="Times New Roman"/>
          <w:i/>
          <w:noProof/>
        </w:rPr>
        <w:t>International Journal of Radiation Oncology</w:t>
      </w:r>
      <w:r w:rsidRPr="00A5559A">
        <w:rPr>
          <w:rFonts w:cs="Times New Roman"/>
          <w:noProof/>
        </w:rPr>
        <w:t xml:space="preserve"> 82:1665-1673</w:t>
      </w:r>
    </w:p>
    <w:p w14:paraId="1002E0D3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31. </w:t>
      </w:r>
      <w:r w:rsidRPr="00A5559A">
        <w:rPr>
          <w:rFonts w:cs="Times New Roman"/>
          <w:noProof/>
        </w:rPr>
        <w:tab/>
        <w:t xml:space="preserve">Boye D, Lomax T and Knopf A 2013 Mapping motion from 4D-MRI to 3D-CT for use in 4D dose calculations: a technical feasibility study </w:t>
      </w:r>
      <w:r w:rsidRPr="00A5559A">
        <w:rPr>
          <w:rFonts w:cs="Times New Roman"/>
          <w:i/>
          <w:noProof/>
        </w:rPr>
        <w:t>Med Phys</w:t>
      </w:r>
      <w:r w:rsidRPr="00A5559A">
        <w:rPr>
          <w:rFonts w:cs="Times New Roman"/>
          <w:noProof/>
        </w:rPr>
        <w:t xml:space="preserve"> 40:061702</w:t>
      </w:r>
    </w:p>
    <w:p w14:paraId="5F2C4496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32. </w:t>
      </w:r>
      <w:r w:rsidRPr="00A5559A">
        <w:rPr>
          <w:rFonts w:cs="Times New Roman"/>
          <w:noProof/>
        </w:rPr>
        <w:tab/>
        <w:t>Zou W, Yin L, Shen J, Corradeti M N, Kirk M, Munbodh R, Fang P, Jabbour S K, Simone C B, Yue N J</w:t>
      </w:r>
      <w:r w:rsidRPr="00A5559A">
        <w:rPr>
          <w:rFonts w:cs="Times New Roman"/>
          <w:i/>
          <w:noProof/>
        </w:rPr>
        <w:t xml:space="preserve"> et al</w:t>
      </w:r>
      <w:r w:rsidRPr="00A5559A">
        <w:rPr>
          <w:rFonts w:cs="Times New Roman"/>
          <w:noProof/>
        </w:rPr>
        <w:t xml:space="preserve">. 2014 Dynamic simulation of motion effects in IMAT lung SBRT </w:t>
      </w:r>
      <w:r w:rsidRPr="00A5559A">
        <w:rPr>
          <w:rFonts w:cs="Times New Roman"/>
          <w:i/>
          <w:noProof/>
        </w:rPr>
        <w:t>Radiat Oncol</w:t>
      </w:r>
      <w:r w:rsidRPr="00A5559A">
        <w:rPr>
          <w:rFonts w:cs="Times New Roman"/>
          <w:noProof/>
        </w:rPr>
        <w:t xml:space="preserve"> 9:225</w:t>
      </w:r>
    </w:p>
    <w:p w14:paraId="5AF06D8D" w14:textId="77777777" w:rsidR="00A5559A" w:rsidRPr="00A5559A" w:rsidRDefault="00A5559A" w:rsidP="00A5559A">
      <w:pPr>
        <w:tabs>
          <w:tab w:val="right" w:pos="540"/>
          <w:tab w:val="left" w:pos="720"/>
        </w:tabs>
        <w:spacing w:after="24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33. </w:t>
      </w:r>
      <w:r w:rsidRPr="00A5559A">
        <w:rPr>
          <w:rFonts w:cs="Times New Roman"/>
          <w:noProof/>
        </w:rPr>
        <w:tab/>
        <w:t>Kashani R, Hub M, Balter J M, Kessler M L, Dong L, Zhang L, Xing L, Xie Y, Hawkes D, Schnabel J A</w:t>
      </w:r>
      <w:r w:rsidRPr="00A5559A">
        <w:rPr>
          <w:rFonts w:cs="Times New Roman"/>
          <w:i/>
          <w:noProof/>
        </w:rPr>
        <w:t xml:space="preserve"> et al</w:t>
      </w:r>
      <w:r w:rsidRPr="00A5559A">
        <w:rPr>
          <w:rFonts w:cs="Times New Roman"/>
          <w:noProof/>
        </w:rPr>
        <w:t xml:space="preserve">. 2008 Objective assessment of deformable image registration in radiotherapy: A multi-institution study </w:t>
      </w:r>
      <w:r w:rsidRPr="00A5559A">
        <w:rPr>
          <w:rFonts w:cs="Times New Roman"/>
          <w:i/>
          <w:noProof/>
        </w:rPr>
        <w:t>Med Phys</w:t>
      </w:r>
      <w:r w:rsidRPr="00A5559A">
        <w:rPr>
          <w:rFonts w:cs="Times New Roman"/>
          <w:noProof/>
        </w:rPr>
        <w:t xml:space="preserve"> 35:5944-5953</w:t>
      </w:r>
    </w:p>
    <w:p w14:paraId="57876913" w14:textId="77777777" w:rsidR="00A5559A" w:rsidRPr="00A5559A" w:rsidRDefault="00A5559A" w:rsidP="00A5559A">
      <w:pPr>
        <w:tabs>
          <w:tab w:val="right" w:pos="540"/>
          <w:tab w:val="left" w:pos="720"/>
        </w:tabs>
        <w:spacing w:after="0" w:line="240" w:lineRule="auto"/>
        <w:ind w:left="1440" w:hanging="1440"/>
        <w:rPr>
          <w:rFonts w:cs="Times New Roman"/>
          <w:noProof/>
        </w:rPr>
      </w:pPr>
      <w:r w:rsidRPr="00A5559A">
        <w:rPr>
          <w:rFonts w:cs="Times New Roman"/>
          <w:noProof/>
        </w:rPr>
        <w:tab/>
        <w:t xml:space="preserve">34. </w:t>
      </w:r>
      <w:r w:rsidRPr="00A5559A">
        <w:rPr>
          <w:rFonts w:cs="Times New Roman"/>
          <w:noProof/>
        </w:rPr>
        <w:tab/>
        <w:t xml:space="preserve">Perrin R, Peroni M, Bernatowicz K, Zakova M, Knopf A, Safai S and Parkel T 2014 A Realistic Breathing Phantom of the Thorax for Testing New Motion Mitigation Techniques with Scanning Proton Therapy </w:t>
      </w:r>
      <w:r w:rsidRPr="00A5559A">
        <w:rPr>
          <w:rFonts w:cs="Times New Roman"/>
          <w:i/>
          <w:noProof/>
        </w:rPr>
        <w:t>Med Phys</w:t>
      </w:r>
      <w:r w:rsidRPr="00A5559A">
        <w:rPr>
          <w:rFonts w:cs="Times New Roman"/>
          <w:noProof/>
        </w:rPr>
        <w:t xml:space="preserve"> 41:111</w:t>
      </w:r>
    </w:p>
    <w:p w14:paraId="2E38569A" w14:textId="3BBCDD6D" w:rsidR="00A5559A" w:rsidRDefault="00A5559A" w:rsidP="00A5559A">
      <w:pPr>
        <w:tabs>
          <w:tab w:val="right" w:pos="540"/>
          <w:tab w:val="left" w:pos="720"/>
        </w:tabs>
        <w:spacing w:after="0" w:line="240" w:lineRule="auto"/>
        <w:ind w:left="1440" w:hanging="1440"/>
        <w:rPr>
          <w:rFonts w:cs="Times New Roman"/>
          <w:noProof/>
        </w:rPr>
      </w:pPr>
    </w:p>
    <w:p w14:paraId="4C2F5C2D" w14:textId="51CFDC04" w:rsidR="00FB2E6E" w:rsidRDefault="001C4F59" w:rsidP="00594252">
      <w:pPr>
        <w:ind w:left="720"/>
      </w:pPr>
      <w:r>
        <w:fldChar w:fldCharType="end"/>
      </w:r>
    </w:p>
    <w:p w14:paraId="31ABCD50" w14:textId="2D47CFB9" w:rsidR="00CC665E" w:rsidRPr="003326EA" w:rsidRDefault="00CC665E" w:rsidP="00CC665E">
      <w:pPr>
        <w:spacing w:line="276" w:lineRule="auto"/>
        <w:jc w:val="left"/>
      </w:pPr>
    </w:p>
    <w:p w14:paraId="7B112BD3" w14:textId="45F00A4B" w:rsidR="004B65F9" w:rsidRPr="003326EA" w:rsidRDefault="004B65F9" w:rsidP="0072091A"/>
    <w:sectPr w:rsidR="004B65F9" w:rsidRPr="003326EA" w:rsidSect="00D068DE">
      <w:footerReference w:type="default" r:id="rId10"/>
      <w:pgSz w:w="11907" w:h="16839" w:code="9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58" w:author="Christian Graeff" w:date="2016-01-15T15:39:00Z" w:initials="CG">
    <w:p w14:paraId="6CE19261" w14:textId="7B7D28B3" w:rsidR="004D2DDD" w:rsidRPr="004D2DDD" w:rsidRDefault="004D2DDD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4D2DDD">
        <w:rPr>
          <w:lang w:val="de-DE"/>
        </w:rPr>
        <w:t>Vergleiche zwischen verschiedenen Studien sind immer kritisch...</w:t>
      </w:r>
    </w:p>
  </w:comment>
  <w:comment w:id="271" w:author="Christian Graeff" w:date="2016-01-15T15:31:00Z" w:initials="CG">
    <w:p w14:paraId="1AA308D6" w14:textId="5F940299" w:rsidR="004D2DDD" w:rsidRPr="004D2DDD" w:rsidRDefault="004D2DDD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4D2DDD">
        <w:rPr>
          <w:lang w:val="de-DE"/>
        </w:rPr>
        <w:t>Warum steht das unter RBE &amp; Proton?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8C8932" w14:textId="77777777" w:rsidR="004E405A" w:rsidRDefault="004E405A" w:rsidP="00FB2E6E">
      <w:pPr>
        <w:spacing w:after="0" w:line="240" w:lineRule="auto"/>
      </w:pPr>
      <w:r>
        <w:separator/>
      </w:r>
    </w:p>
  </w:endnote>
  <w:endnote w:type="continuationSeparator" w:id="0">
    <w:p w14:paraId="2543F8F9" w14:textId="77777777" w:rsidR="004E405A" w:rsidRDefault="004E405A" w:rsidP="00FB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3568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4D09A" w14:textId="7D7D23C6" w:rsidR="004E405A" w:rsidRDefault="004E405A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2DD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75F4BDEC" w14:textId="77777777" w:rsidR="004E405A" w:rsidRDefault="004E405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2CFC4" w14:textId="77777777" w:rsidR="004E405A" w:rsidRDefault="004E405A" w:rsidP="00FB2E6E">
      <w:pPr>
        <w:spacing w:after="0" w:line="240" w:lineRule="auto"/>
      </w:pPr>
      <w:r>
        <w:separator/>
      </w:r>
    </w:p>
  </w:footnote>
  <w:footnote w:type="continuationSeparator" w:id="0">
    <w:p w14:paraId="44579902" w14:textId="77777777" w:rsidR="004E405A" w:rsidRDefault="004E405A" w:rsidP="00FB2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6E5E"/>
    <w:multiLevelType w:val="hybridMultilevel"/>
    <w:tmpl w:val="A3DA5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B4749"/>
    <w:multiLevelType w:val="hybridMultilevel"/>
    <w:tmpl w:val="90187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B4C6C"/>
    <w:multiLevelType w:val="hybridMultilevel"/>
    <w:tmpl w:val="2396BBD4"/>
    <w:lvl w:ilvl="0" w:tplc="5FE695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B53A58"/>
    <w:multiLevelType w:val="hybridMultilevel"/>
    <w:tmpl w:val="E79ABE54"/>
    <w:lvl w:ilvl="0" w:tplc="0409000F">
      <w:start w:val="1"/>
      <w:numFmt w:val="decimal"/>
      <w:lvlText w:val="%1."/>
      <w:lvlJc w:val="lef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4">
    <w:nsid w:val="78925011"/>
    <w:multiLevelType w:val="hybridMultilevel"/>
    <w:tmpl w:val="570E0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REFMGR.InstantFormat" w:val="&lt;ENInstantFormat&gt;&lt;Enabled&gt;1&lt;/Enabled&gt;&lt;ScanUnformatted&gt;1&lt;/ScanUnformatted&gt;&lt;ScanChanges&gt;1&lt;/ScanChanges&gt;&lt;/ENInstantFormat&gt;"/>
    <w:docVar w:name="REFMGR.Layout" w:val="&lt;ENLayout&gt;&lt;Style&gt;M:\Reference Manager 11 Network\Program\Styles\PMB.os&lt;/Style&gt;&lt;LeftDelim&gt;{&lt;/LeftDelim&gt;&lt;RightDelim&gt;}&lt;/RightDelim&gt;&lt;FontName&gt;Times New Roman&lt;/FontName&gt;&lt;FontSize&gt;12&lt;/FontSize&gt;&lt;ReflistTitle&gt;Reference List&lt;/ReflistTitle&gt;&lt;StartingRefnum&gt;1&lt;/StartingRefnum&gt;&lt;FirstLineIndent&gt;0&lt;/FirstLineIndent&gt;&lt;HangingIndent&gt;720&lt;/HangingIndent&gt;&lt;LineSpacing&gt;0&lt;/LineSpacing&gt;&lt;SpaceAfter&gt;1&lt;/SpaceAfter&gt;&lt;ReflistOrder&gt;0&lt;/ReflistOrder&gt;&lt;CitationOrder&gt;0&lt;/CitationOrder&gt;&lt;NumberReferences&gt;1&lt;/NumberReferences&gt;&lt;ShowRecordID&gt;0&lt;/ShowRecordID&gt;&lt;ShowNotes&gt;0&lt;/ShowNotes&gt;&lt;ShowAbstract&gt;0&lt;/ShowAbstract&gt;&lt;ShowReprint&gt;0&lt;/ShowReprint&gt;&lt;ShowKeywords&gt;0&lt;/ShowKeywords&gt;&lt;/ENLayout&gt;"/>
    <w:docVar w:name="REFMGR.Libraries" w:val="&lt;ENLibraries&gt;&lt;Libraries&gt;&lt;item&gt;motion_papers_v12&lt;/item&gt;&lt;/Libraries&gt;&lt;/ENLibraries&gt;"/>
  </w:docVars>
  <w:rsids>
    <w:rsidRoot w:val="00B230F1"/>
    <w:rsid w:val="00001833"/>
    <w:rsid w:val="00001836"/>
    <w:rsid w:val="000023B6"/>
    <w:rsid w:val="00002858"/>
    <w:rsid w:val="000049D4"/>
    <w:rsid w:val="00012A8D"/>
    <w:rsid w:val="00015CC3"/>
    <w:rsid w:val="00022B4B"/>
    <w:rsid w:val="000241F5"/>
    <w:rsid w:val="000261C4"/>
    <w:rsid w:val="00035F2E"/>
    <w:rsid w:val="00037776"/>
    <w:rsid w:val="00042161"/>
    <w:rsid w:val="0004344B"/>
    <w:rsid w:val="00043494"/>
    <w:rsid w:val="00050A94"/>
    <w:rsid w:val="00052748"/>
    <w:rsid w:val="00053E99"/>
    <w:rsid w:val="00060549"/>
    <w:rsid w:val="00064B7E"/>
    <w:rsid w:val="00064F5F"/>
    <w:rsid w:val="00070142"/>
    <w:rsid w:val="000711EA"/>
    <w:rsid w:val="00073921"/>
    <w:rsid w:val="00075D7D"/>
    <w:rsid w:val="00076A6B"/>
    <w:rsid w:val="00082B00"/>
    <w:rsid w:val="00082C09"/>
    <w:rsid w:val="000A0266"/>
    <w:rsid w:val="000A55E0"/>
    <w:rsid w:val="000B03BC"/>
    <w:rsid w:val="000B2EDF"/>
    <w:rsid w:val="000B6361"/>
    <w:rsid w:val="000C36C3"/>
    <w:rsid w:val="000C3AFC"/>
    <w:rsid w:val="000C66D1"/>
    <w:rsid w:val="000C6CAF"/>
    <w:rsid w:val="000D0A8D"/>
    <w:rsid w:val="000D103E"/>
    <w:rsid w:val="000E1936"/>
    <w:rsid w:val="000E38ED"/>
    <w:rsid w:val="000E3AAA"/>
    <w:rsid w:val="000E5CA2"/>
    <w:rsid w:val="000F18AC"/>
    <w:rsid w:val="000F1B34"/>
    <w:rsid w:val="000F4D0C"/>
    <w:rsid w:val="0010028A"/>
    <w:rsid w:val="0010518E"/>
    <w:rsid w:val="0011569E"/>
    <w:rsid w:val="00116C53"/>
    <w:rsid w:val="00117710"/>
    <w:rsid w:val="001207DC"/>
    <w:rsid w:val="001208DE"/>
    <w:rsid w:val="00121E9D"/>
    <w:rsid w:val="0012209C"/>
    <w:rsid w:val="00134506"/>
    <w:rsid w:val="00140278"/>
    <w:rsid w:val="00142C97"/>
    <w:rsid w:val="00150435"/>
    <w:rsid w:val="001517C6"/>
    <w:rsid w:val="00156637"/>
    <w:rsid w:val="00157C61"/>
    <w:rsid w:val="001622D8"/>
    <w:rsid w:val="00166009"/>
    <w:rsid w:val="00166B84"/>
    <w:rsid w:val="00170564"/>
    <w:rsid w:val="00174324"/>
    <w:rsid w:val="00175008"/>
    <w:rsid w:val="00177E95"/>
    <w:rsid w:val="00177EBB"/>
    <w:rsid w:val="001830F7"/>
    <w:rsid w:val="00184D86"/>
    <w:rsid w:val="00194622"/>
    <w:rsid w:val="001946F1"/>
    <w:rsid w:val="001A29C5"/>
    <w:rsid w:val="001B0447"/>
    <w:rsid w:val="001B2ECA"/>
    <w:rsid w:val="001B4792"/>
    <w:rsid w:val="001B6A84"/>
    <w:rsid w:val="001C09EF"/>
    <w:rsid w:val="001C13C9"/>
    <w:rsid w:val="001C4F59"/>
    <w:rsid w:val="001D0293"/>
    <w:rsid w:val="001D1886"/>
    <w:rsid w:val="001D33B4"/>
    <w:rsid w:val="001D3724"/>
    <w:rsid w:val="001E0A5C"/>
    <w:rsid w:val="001E490A"/>
    <w:rsid w:val="001E5E29"/>
    <w:rsid w:val="001F6121"/>
    <w:rsid w:val="001F704E"/>
    <w:rsid w:val="00201A9B"/>
    <w:rsid w:val="002058D7"/>
    <w:rsid w:val="00207CA6"/>
    <w:rsid w:val="00211D8B"/>
    <w:rsid w:val="00214563"/>
    <w:rsid w:val="0022254F"/>
    <w:rsid w:val="00222DEF"/>
    <w:rsid w:val="00224ADF"/>
    <w:rsid w:val="00227B7E"/>
    <w:rsid w:val="0023076A"/>
    <w:rsid w:val="00233658"/>
    <w:rsid w:val="00254856"/>
    <w:rsid w:val="00263599"/>
    <w:rsid w:val="002639E4"/>
    <w:rsid w:val="002739CD"/>
    <w:rsid w:val="00273B17"/>
    <w:rsid w:val="00276C6E"/>
    <w:rsid w:val="00283374"/>
    <w:rsid w:val="002927ED"/>
    <w:rsid w:val="002A1B2F"/>
    <w:rsid w:val="002A47F9"/>
    <w:rsid w:val="002A7F31"/>
    <w:rsid w:val="002B3E8C"/>
    <w:rsid w:val="002B6DA6"/>
    <w:rsid w:val="002B7CC4"/>
    <w:rsid w:val="002C2A87"/>
    <w:rsid w:val="002C3B71"/>
    <w:rsid w:val="002D65F0"/>
    <w:rsid w:val="002E3D62"/>
    <w:rsid w:val="002E6EA1"/>
    <w:rsid w:val="002E7CCC"/>
    <w:rsid w:val="002F590E"/>
    <w:rsid w:val="002F7411"/>
    <w:rsid w:val="00301A43"/>
    <w:rsid w:val="00312284"/>
    <w:rsid w:val="003143E2"/>
    <w:rsid w:val="00315C61"/>
    <w:rsid w:val="00317BF9"/>
    <w:rsid w:val="00321D1E"/>
    <w:rsid w:val="00326A22"/>
    <w:rsid w:val="00330CA7"/>
    <w:rsid w:val="003326EA"/>
    <w:rsid w:val="003369E5"/>
    <w:rsid w:val="00337396"/>
    <w:rsid w:val="0034102C"/>
    <w:rsid w:val="00341406"/>
    <w:rsid w:val="00350F93"/>
    <w:rsid w:val="00354850"/>
    <w:rsid w:val="00355C35"/>
    <w:rsid w:val="00361AEB"/>
    <w:rsid w:val="003621DF"/>
    <w:rsid w:val="003647A5"/>
    <w:rsid w:val="00365521"/>
    <w:rsid w:val="00367C4A"/>
    <w:rsid w:val="00372E89"/>
    <w:rsid w:val="003761AA"/>
    <w:rsid w:val="003771B2"/>
    <w:rsid w:val="003804E7"/>
    <w:rsid w:val="00385FED"/>
    <w:rsid w:val="00391BBC"/>
    <w:rsid w:val="003B07DF"/>
    <w:rsid w:val="003B3D18"/>
    <w:rsid w:val="003C360E"/>
    <w:rsid w:val="003D0193"/>
    <w:rsid w:val="003D2777"/>
    <w:rsid w:val="003D45AC"/>
    <w:rsid w:val="003D76C0"/>
    <w:rsid w:val="003D7C28"/>
    <w:rsid w:val="003E2604"/>
    <w:rsid w:val="003E68AA"/>
    <w:rsid w:val="003E7531"/>
    <w:rsid w:val="003F07FF"/>
    <w:rsid w:val="003F3484"/>
    <w:rsid w:val="003F3529"/>
    <w:rsid w:val="003F4E1B"/>
    <w:rsid w:val="003F5ADB"/>
    <w:rsid w:val="00406A52"/>
    <w:rsid w:val="00410740"/>
    <w:rsid w:val="00417952"/>
    <w:rsid w:val="00417D7E"/>
    <w:rsid w:val="00423D54"/>
    <w:rsid w:val="0042587D"/>
    <w:rsid w:val="0043322C"/>
    <w:rsid w:val="004355F5"/>
    <w:rsid w:val="0043580B"/>
    <w:rsid w:val="00435E4B"/>
    <w:rsid w:val="004406D0"/>
    <w:rsid w:val="00441DD9"/>
    <w:rsid w:val="004454BA"/>
    <w:rsid w:val="004501EB"/>
    <w:rsid w:val="00452CE7"/>
    <w:rsid w:val="00455837"/>
    <w:rsid w:val="004617F8"/>
    <w:rsid w:val="00466011"/>
    <w:rsid w:val="00466391"/>
    <w:rsid w:val="0048056D"/>
    <w:rsid w:val="00482F47"/>
    <w:rsid w:val="00484F44"/>
    <w:rsid w:val="004941C5"/>
    <w:rsid w:val="00494F9F"/>
    <w:rsid w:val="00495473"/>
    <w:rsid w:val="004A038E"/>
    <w:rsid w:val="004A0717"/>
    <w:rsid w:val="004A07F2"/>
    <w:rsid w:val="004A1837"/>
    <w:rsid w:val="004B1A44"/>
    <w:rsid w:val="004B1CA6"/>
    <w:rsid w:val="004B32A7"/>
    <w:rsid w:val="004B413C"/>
    <w:rsid w:val="004B48FB"/>
    <w:rsid w:val="004B4B59"/>
    <w:rsid w:val="004B65F9"/>
    <w:rsid w:val="004D2DDD"/>
    <w:rsid w:val="004D3953"/>
    <w:rsid w:val="004E405A"/>
    <w:rsid w:val="004E44C2"/>
    <w:rsid w:val="004E4AA6"/>
    <w:rsid w:val="004E52BD"/>
    <w:rsid w:val="004F0D1B"/>
    <w:rsid w:val="00501476"/>
    <w:rsid w:val="005036A4"/>
    <w:rsid w:val="005039DD"/>
    <w:rsid w:val="00510A1E"/>
    <w:rsid w:val="005175BA"/>
    <w:rsid w:val="00533256"/>
    <w:rsid w:val="00536229"/>
    <w:rsid w:val="00537497"/>
    <w:rsid w:val="00540E84"/>
    <w:rsid w:val="00542E89"/>
    <w:rsid w:val="00550323"/>
    <w:rsid w:val="00550B4A"/>
    <w:rsid w:val="005656F7"/>
    <w:rsid w:val="0056646F"/>
    <w:rsid w:val="0057155D"/>
    <w:rsid w:val="00571B5A"/>
    <w:rsid w:val="00573EDB"/>
    <w:rsid w:val="00576A48"/>
    <w:rsid w:val="0058107B"/>
    <w:rsid w:val="00582533"/>
    <w:rsid w:val="00586713"/>
    <w:rsid w:val="00587D9C"/>
    <w:rsid w:val="0059122A"/>
    <w:rsid w:val="00594252"/>
    <w:rsid w:val="005A3A01"/>
    <w:rsid w:val="005A5935"/>
    <w:rsid w:val="005A76CF"/>
    <w:rsid w:val="005B0D31"/>
    <w:rsid w:val="005B167A"/>
    <w:rsid w:val="005C1437"/>
    <w:rsid w:val="005D1287"/>
    <w:rsid w:val="005D173B"/>
    <w:rsid w:val="005E004A"/>
    <w:rsid w:val="005E2DB7"/>
    <w:rsid w:val="005E47F1"/>
    <w:rsid w:val="005E5C8B"/>
    <w:rsid w:val="005E7214"/>
    <w:rsid w:val="005E73CC"/>
    <w:rsid w:val="005F5826"/>
    <w:rsid w:val="00611318"/>
    <w:rsid w:val="00611DF6"/>
    <w:rsid w:val="006137B4"/>
    <w:rsid w:val="00620DE7"/>
    <w:rsid w:val="00635323"/>
    <w:rsid w:val="00640586"/>
    <w:rsid w:val="006410A1"/>
    <w:rsid w:val="00656D82"/>
    <w:rsid w:val="0065716C"/>
    <w:rsid w:val="00657332"/>
    <w:rsid w:val="00667483"/>
    <w:rsid w:val="006677AD"/>
    <w:rsid w:val="006678EB"/>
    <w:rsid w:val="0067542B"/>
    <w:rsid w:val="0069192D"/>
    <w:rsid w:val="00694930"/>
    <w:rsid w:val="00694D9E"/>
    <w:rsid w:val="006A13BD"/>
    <w:rsid w:val="006A4DBF"/>
    <w:rsid w:val="006A7F3F"/>
    <w:rsid w:val="006B08E6"/>
    <w:rsid w:val="006B5B9A"/>
    <w:rsid w:val="006B6778"/>
    <w:rsid w:val="006C1F83"/>
    <w:rsid w:val="006C378E"/>
    <w:rsid w:val="006C3D93"/>
    <w:rsid w:val="006D6F55"/>
    <w:rsid w:val="006E096D"/>
    <w:rsid w:val="006F55F4"/>
    <w:rsid w:val="0070100D"/>
    <w:rsid w:val="00713F4E"/>
    <w:rsid w:val="007168B3"/>
    <w:rsid w:val="007169F8"/>
    <w:rsid w:val="0072091A"/>
    <w:rsid w:val="00722E65"/>
    <w:rsid w:val="00723DBC"/>
    <w:rsid w:val="00725EAC"/>
    <w:rsid w:val="007303AB"/>
    <w:rsid w:val="00731961"/>
    <w:rsid w:val="0075147B"/>
    <w:rsid w:val="007557A3"/>
    <w:rsid w:val="00765FE7"/>
    <w:rsid w:val="00773A95"/>
    <w:rsid w:val="00796121"/>
    <w:rsid w:val="007A37F1"/>
    <w:rsid w:val="007A60CF"/>
    <w:rsid w:val="007B2655"/>
    <w:rsid w:val="007B3845"/>
    <w:rsid w:val="007C7504"/>
    <w:rsid w:val="007E4B65"/>
    <w:rsid w:val="007E4E59"/>
    <w:rsid w:val="007E5F1D"/>
    <w:rsid w:val="007F753C"/>
    <w:rsid w:val="00806EF2"/>
    <w:rsid w:val="00815E6D"/>
    <w:rsid w:val="0082077E"/>
    <w:rsid w:val="00830F15"/>
    <w:rsid w:val="00831187"/>
    <w:rsid w:val="008466BA"/>
    <w:rsid w:val="00847A0F"/>
    <w:rsid w:val="00857428"/>
    <w:rsid w:val="0085795B"/>
    <w:rsid w:val="00860857"/>
    <w:rsid w:val="00860A17"/>
    <w:rsid w:val="00862D87"/>
    <w:rsid w:val="008677A9"/>
    <w:rsid w:val="00867A30"/>
    <w:rsid w:val="00870B22"/>
    <w:rsid w:val="00871511"/>
    <w:rsid w:val="00886749"/>
    <w:rsid w:val="0089238C"/>
    <w:rsid w:val="008932AE"/>
    <w:rsid w:val="008949FF"/>
    <w:rsid w:val="008B21BB"/>
    <w:rsid w:val="008B2DE1"/>
    <w:rsid w:val="008B4DB2"/>
    <w:rsid w:val="008B56D8"/>
    <w:rsid w:val="008B7C5E"/>
    <w:rsid w:val="008C0EC2"/>
    <w:rsid w:val="008C1776"/>
    <w:rsid w:val="008C2581"/>
    <w:rsid w:val="008D2FE3"/>
    <w:rsid w:val="008D306A"/>
    <w:rsid w:val="008D7B25"/>
    <w:rsid w:val="008E0815"/>
    <w:rsid w:val="008E5593"/>
    <w:rsid w:val="008F20E2"/>
    <w:rsid w:val="008F290C"/>
    <w:rsid w:val="008F452F"/>
    <w:rsid w:val="008F5633"/>
    <w:rsid w:val="008F652B"/>
    <w:rsid w:val="00900FCE"/>
    <w:rsid w:val="00901040"/>
    <w:rsid w:val="009036CE"/>
    <w:rsid w:val="009067A1"/>
    <w:rsid w:val="00911CB7"/>
    <w:rsid w:val="009154B3"/>
    <w:rsid w:val="00921BD1"/>
    <w:rsid w:val="00924FB7"/>
    <w:rsid w:val="00924FCF"/>
    <w:rsid w:val="00925970"/>
    <w:rsid w:val="00930C8E"/>
    <w:rsid w:val="00933EE2"/>
    <w:rsid w:val="00937C80"/>
    <w:rsid w:val="00941411"/>
    <w:rsid w:val="00946918"/>
    <w:rsid w:val="00951193"/>
    <w:rsid w:val="00955243"/>
    <w:rsid w:val="00956E2A"/>
    <w:rsid w:val="009625D9"/>
    <w:rsid w:val="0096509F"/>
    <w:rsid w:val="0096712F"/>
    <w:rsid w:val="00976300"/>
    <w:rsid w:val="00992CAA"/>
    <w:rsid w:val="00996F8A"/>
    <w:rsid w:val="00996FE9"/>
    <w:rsid w:val="009A234C"/>
    <w:rsid w:val="009A3E2E"/>
    <w:rsid w:val="009A4951"/>
    <w:rsid w:val="009A61E9"/>
    <w:rsid w:val="009B417F"/>
    <w:rsid w:val="009B6B74"/>
    <w:rsid w:val="009C3F6D"/>
    <w:rsid w:val="009C47CD"/>
    <w:rsid w:val="009D744B"/>
    <w:rsid w:val="009F7EC6"/>
    <w:rsid w:val="00A00F3B"/>
    <w:rsid w:val="00A070D5"/>
    <w:rsid w:val="00A07504"/>
    <w:rsid w:val="00A25FCB"/>
    <w:rsid w:val="00A3061B"/>
    <w:rsid w:val="00A3418B"/>
    <w:rsid w:val="00A4038B"/>
    <w:rsid w:val="00A44457"/>
    <w:rsid w:val="00A50950"/>
    <w:rsid w:val="00A51429"/>
    <w:rsid w:val="00A52DB1"/>
    <w:rsid w:val="00A5559A"/>
    <w:rsid w:val="00A56A38"/>
    <w:rsid w:val="00A6176F"/>
    <w:rsid w:val="00A62C77"/>
    <w:rsid w:val="00A672A8"/>
    <w:rsid w:val="00A70F2D"/>
    <w:rsid w:val="00A71205"/>
    <w:rsid w:val="00A71C08"/>
    <w:rsid w:val="00A72D49"/>
    <w:rsid w:val="00A74745"/>
    <w:rsid w:val="00A810F3"/>
    <w:rsid w:val="00A820EC"/>
    <w:rsid w:val="00A8358E"/>
    <w:rsid w:val="00A874EE"/>
    <w:rsid w:val="00A90145"/>
    <w:rsid w:val="00A91D43"/>
    <w:rsid w:val="00A92870"/>
    <w:rsid w:val="00A928D3"/>
    <w:rsid w:val="00A944F3"/>
    <w:rsid w:val="00AA0D62"/>
    <w:rsid w:val="00AA78B6"/>
    <w:rsid w:val="00AA78E2"/>
    <w:rsid w:val="00AB0909"/>
    <w:rsid w:val="00AB1AAA"/>
    <w:rsid w:val="00AC7922"/>
    <w:rsid w:val="00AD41A1"/>
    <w:rsid w:val="00AE0F7F"/>
    <w:rsid w:val="00AE1AE6"/>
    <w:rsid w:val="00AE416B"/>
    <w:rsid w:val="00AE71E5"/>
    <w:rsid w:val="00AF514F"/>
    <w:rsid w:val="00AF59B7"/>
    <w:rsid w:val="00AF6F1D"/>
    <w:rsid w:val="00AF7493"/>
    <w:rsid w:val="00AF7C80"/>
    <w:rsid w:val="00B0464C"/>
    <w:rsid w:val="00B22B36"/>
    <w:rsid w:val="00B230F1"/>
    <w:rsid w:val="00B2681B"/>
    <w:rsid w:val="00B31B77"/>
    <w:rsid w:val="00B32545"/>
    <w:rsid w:val="00B3277F"/>
    <w:rsid w:val="00B330F2"/>
    <w:rsid w:val="00B3390C"/>
    <w:rsid w:val="00B45DA4"/>
    <w:rsid w:val="00B522DB"/>
    <w:rsid w:val="00B54E6B"/>
    <w:rsid w:val="00B56172"/>
    <w:rsid w:val="00B61714"/>
    <w:rsid w:val="00B63A4C"/>
    <w:rsid w:val="00B66B69"/>
    <w:rsid w:val="00B70889"/>
    <w:rsid w:val="00B74B02"/>
    <w:rsid w:val="00B815B7"/>
    <w:rsid w:val="00B87F10"/>
    <w:rsid w:val="00B9085A"/>
    <w:rsid w:val="00B91301"/>
    <w:rsid w:val="00BA395F"/>
    <w:rsid w:val="00BA41C0"/>
    <w:rsid w:val="00BA519E"/>
    <w:rsid w:val="00BB0540"/>
    <w:rsid w:val="00BB0921"/>
    <w:rsid w:val="00BB3934"/>
    <w:rsid w:val="00BB5EA8"/>
    <w:rsid w:val="00BC04E2"/>
    <w:rsid w:val="00BC256F"/>
    <w:rsid w:val="00BD52BE"/>
    <w:rsid w:val="00BD78A0"/>
    <w:rsid w:val="00BE01D6"/>
    <w:rsid w:val="00BE1EF7"/>
    <w:rsid w:val="00BE2CF4"/>
    <w:rsid w:val="00BE40C0"/>
    <w:rsid w:val="00BE7AF1"/>
    <w:rsid w:val="00BF1361"/>
    <w:rsid w:val="00BF3681"/>
    <w:rsid w:val="00BF4EB7"/>
    <w:rsid w:val="00C008A2"/>
    <w:rsid w:val="00C0486C"/>
    <w:rsid w:val="00C06630"/>
    <w:rsid w:val="00C07F1D"/>
    <w:rsid w:val="00C116BC"/>
    <w:rsid w:val="00C159EE"/>
    <w:rsid w:val="00C17DAB"/>
    <w:rsid w:val="00C22272"/>
    <w:rsid w:val="00C2647A"/>
    <w:rsid w:val="00C37A7C"/>
    <w:rsid w:val="00C40018"/>
    <w:rsid w:val="00C42DEC"/>
    <w:rsid w:val="00C44D66"/>
    <w:rsid w:val="00C5624B"/>
    <w:rsid w:val="00C643D5"/>
    <w:rsid w:val="00C64DFE"/>
    <w:rsid w:val="00C67333"/>
    <w:rsid w:val="00C76C9F"/>
    <w:rsid w:val="00C77317"/>
    <w:rsid w:val="00C803A1"/>
    <w:rsid w:val="00C8068B"/>
    <w:rsid w:val="00C81D04"/>
    <w:rsid w:val="00C8360D"/>
    <w:rsid w:val="00C871A0"/>
    <w:rsid w:val="00C877E8"/>
    <w:rsid w:val="00C9101B"/>
    <w:rsid w:val="00C91B60"/>
    <w:rsid w:val="00C91E77"/>
    <w:rsid w:val="00CA048F"/>
    <w:rsid w:val="00CA0ABD"/>
    <w:rsid w:val="00CB49A7"/>
    <w:rsid w:val="00CB68CD"/>
    <w:rsid w:val="00CC0621"/>
    <w:rsid w:val="00CC665E"/>
    <w:rsid w:val="00CD2B50"/>
    <w:rsid w:val="00CD49BE"/>
    <w:rsid w:val="00CD52FF"/>
    <w:rsid w:val="00CE0AA2"/>
    <w:rsid w:val="00CE1EAE"/>
    <w:rsid w:val="00CE7130"/>
    <w:rsid w:val="00CF7A21"/>
    <w:rsid w:val="00D0028E"/>
    <w:rsid w:val="00D01BE1"/>
    <w:rsid w:val="00D068DE"/>
    <w:rsid w:val="00D12B57"/>
    <w:rsid w:val="00D15A17"/>
    <w:rsid w:val="00D16491"/>
    <w:rsid w:val="00D1754B"/>
    <w:rsid w:val="00D20E67"/>
    <w:rsid w:val="00D224E1"/>
    <w:rsid w:val="00D2357D"/>
    <w:rsid w:val="00D32DF6"/>
    <w:rsid w:val="00D40545"/>
    <w:rsid w:val="00D4537A"/>
    <w:rsid w:val="00D50DC5"/>
    <w:rsid w:val="00D518AF"/>
    <w:rsid w:val="00D5538A"/>
    <w:rsid w:val="00D60331"/>
    <w:rsid w:val="00D62287"/>
    <w:rsid w:val="00D62562"/>
    <w:rsid w:val="00D71274"/>
    <w:rsid w:val="00D7414B"/>
    <w:rsid w:val="00D74E9C"/>
    <w:rsid w:val="00D76781"/>
    <w:rsid w:val="00D82AE1"/>
    <w:rsid w:val="00D847FA"/>
    <w:rsid w:val="00D867E1"/>
    <w:rsid w:val="00DA662E"/>
    <w:rsid w:val="00DC2EDD"/>
    <w:rsid w:val="00DC3348"/>
    <w:rsid w:val="00DC764D"/>
    <w:rsid w:val="00DD0634"/>
    <w:rsid w:val="00DD1DE4"/>
    <w:rsid w:val="00DD2AEE"/>
    <w:rsid w:val="00DD5108"/>
    <w:rsid w:val="00DE3BE7"/>
    <w:rsid w:val="00DF092A"/>
    <w:rsid w:val="00DF1792"/>
    <w:rsid w:val="00E03B2B"/>
    <w:rsid w:val="00E2676C"/>
    <w:rsid w:val="00E27A4F"/>
    <w:rsid w:val="00E51A06"/>
    <w:rsid w:val="00E542F4"/>
    <w:rsid w:val="00E61414"/>
    <w:rsid w:val="00E63D80"/>
    <w:rsid w:val="00E66995"/>
    <w:rsid w:val="00E66A5B"/>
    <w:rsid w:val="00E82BE9"/>
    <w:rsid w:val="00E842C4"/>
    <w:rsid w:val="00E918CB"/>
    <w:rsid w:val="00EA08C1"/>
    <w:rsid w:val="00EA16D7"/>
    <w:rsid w:val="00EA19E3"/>
    <w:rsid w:val="00EA36A4"/>
    <w:rsid w:val="00EA47CB"/>
    <w:rsid w:val="00EA5187"/>
    <w:rsid w:val="00EB0978"/>
    <w:rsid w:val="00EB1A6A"/>
    <w:rsid w:val="00EB486F"/>
    <w:rsid w:val="00EB6975"/>
    <w:rsid w:val="00EC233F"/>
    <w:rsid w:val="00EC4D76"/>
    <w:rsid w:val="00EC65BC"/>
    <w:rsid w:val="00ED06E8"/>
    <w:rsid w:val="00EE1DB8"/>
    <w:rsid w:val="00EE3FEE"/>
    <w:rsid w:val="00EE46BD"/>
    <w:rsid w:val="00EE7B09"/>
    <w:rsid w:val="00EF29EB"/>
    <w:rsid w:val="00EF2FFA"/>
    <w:rsid w:val="00EF6A75"/>
    <w:rsid w:val="00F02A12"/>
    <w:rsid w:val="00F02D04"/>
    <w:rsid w:val="00F17219"/>
    <w:rsid w:val="00F21B17"/>
    <w:rsid w:val="00F21D8A"/>
    <w:rsid w:val="00F222C2"/>
    <w:rsid w:val="00F26CF0"/>
    <w:rsid w:val="00F31901"/>
    <w:rsid w:val="00F33769"/>
    <w:rsid w:val="00F34B40"/>
    <w:rsid w:val="00F37BF9"/>
    <w:rsid w:val="00F43AC1"/>
    <w:rsid w:val="00F50C31"/>
    <w:rsid w:val="00F556CD"/>
    <w:rsid w:val="00F57D08"/>
    <w:rsid w:val="00F60CCB"/>
    <w:rsid w:val="00F638C0"/>
    <w:rsid w:val="00F718DE"/>
    <w:rsid w:val="00F8055B"/>
    <w:rsid w:val="00F81327"/>
    <w:rsid w:val="00F81D30"/>
    <w:rsid w:val="00F86BDB"/>
    <w:rsid w:val="00F901C7"/>
    <w:rsid w:val="00F943FF"/>
    <w:rsid w:val="00F96336"/>
    <w:rsid w:val="00FA17F1"/>
    <w:rsid w:val="00FB2E6E"/>
    <w:rsid w:val="00FB7C37"/>
    <w:rsid w:val="00FD3DF7"/>
    <w:rsid w:val="00FE13C0"/>
    <w:rsid w:val="00FE447C"/>
    <w:rsid w:val="00FF486C"/>
    <w:rsid w:val="00FF5119"/>
    <w:rsid w:val="00FF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3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405A"/>
    <w:pPr>
      <w:spacing w:line="360" w:lineRule="auto"/>
      <w:jc w:val="both"/>
      <w:pPrChange w:id="0" w:author="Kristjan Anderle" w:date="2016-01-15T10:15:00Z">
        <w:pPr>
          <w:spacing w:after="200" w:line="480" w:lineRule="auto"/>
          <w:jc w:val="both"/>
        </w:pPr>
      </w:pPrChange>
    </w:pPr>
    <w:rPr>
      <w:rFonts w:ascii="Times New Roman" w:hAnsi="Times New Roman"/>
      <w:sz w:val="24"/>
      <w:rPrChange w:id="0" w:author="Kristjan Anderle" w:date="2016-01-15T10:15:00Z">
        <w:rPr>
          <w:rFonts w:eastAsiaTheme="minorHAnsi" w:cstheme="minorBidi"/>
          <w:sz w:val="24"/>
          <w:szCs w:val="22"/>
          <w:lang w:val="en-US" w:eastAsia="en-US" w:bidi="ar-SA"/>
        </w:rPr>
      </w:rPrChange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04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49D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49D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4B65F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KeinLeerraum">
    <w:name w:val="No Spacing"/>
    <w:uiPriority w:val="1"/>
    <w:qFormat/>
    <w:rsid w:val="004B65F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9287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049D4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B22B36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1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1274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D7127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24FC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4FC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4FCF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F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FCF"/>
    <w:rPr>
      <w:rFonts w:ascii="Times New Roman" w:hAnsi="Times New Roman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27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227B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227B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erarbeitung">
    <w:name w:val="Revision"/>
    <w:hidden/>
    <w:uiPriority w:val="99"/>
    <w:semiHidden/>
    <w:rsid w:val="006C3D93"/>
    <w:pPr>
      <w:spacing w:after="0" w:line="240" w:lineRule="auto"/>
    </w:pPr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FB2E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2E6E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FB2E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2E6E"/>
    <w:rPr>
      <w:rFonts w:ascii="Times New Roman" w:hAnsi="Times New Roman"/>
      <w:sz w:val="24"/>
    </w:rPr>
  </w:style>
  <w:style w:type="character" w:customStyle="1" w:styleId="widget-pane-section-info-text">
    <w:name w:val="widget-pane-section-info-text"/>
    <w:basedOn w:val="Absatz-Standardschriftart"/>
    <w:rsid w:val="00D518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405A"/>
    <w:pPr>
      <w:spacing w:line="360" w:lineRule="auto"/>
      <w:jc w:val="both"/>
      <w:pPrChange w:id="1" w:author="Kristjan Anderle" w:date="2016-01-15T10:15:00Z">
        <w:pPr>
          <w:spacing w:after="200" w:line="480" w:lineRule="auto"/>
          <w:jc w:val="both"/>
        </w:pPr>
      </w:pPrChange>
    </w:pPr>
    <w:rPr>
      <w:rFonts w:ascii="Times New Roman" w:hAnsi="Times New Roman"/>
      <w:sz w:val="24"/>
      <w:rPrChange w:id="1" w:author="Kristjan Anderle" w:date="2016-01-15T10:15:00Z">
        <w:rPr>
          <w:rFonts w:eastAsiaTheme="minorHAnsi" w:cstheme="minorBidi"/>
          <w:sz w:val="24"/>
          <w:szCs w:val="22"/>
          <w:lang w:val="en-US" w:eastAsia="en-US" w:bidi="ar-SA"/>
        </w:rPr>
      </w:rPrChange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04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49D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49D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4B65F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KeinLeerraum">
    <w:name w:val="No Spacing"/>
    <w:uiPriority w:val="1"/>
    <w:qFormat/>
    <w:rsid w:val="004B65F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9287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049D4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B22B36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1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1274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D7127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24FC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4FC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4FCF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F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FCF"/>
    <w:rPr>
      <w:rFonts w:ascii="Times New Roman" w:hAnsi="Times New Roman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27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227B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227B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erarbeitung">
    <w:name w:val="Revision"/>
    <w:hidden/>
    <w:uiPriority w:val="99"/>
    <w:semiHidden/>
    <w:rsid w:val="006C3D93"/>
    <w:pPr>
      <w:spacing w:after="0" w:line="240" w:lineRule="auto"/>
    </w:pPr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FB2E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2E6E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FB2E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2E6E"/>
    <w:rPr>
      <w:rFonts w:ascii="Times New Roman" w:hAnsi="Times New Roman"/>
      <w:sz w:val="24"/>
    </w:rPr>
  </w:style>
  <w:style w:type="character" w:customStyle="1" w:styleId="widget-pane-section-info-text">
    <w:name w:val="widget-pane-section-info-text"/>
    <w:basedOn w:val="Absatz-Standardschriftart"/>
    <w:rsid w:val="00D51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anderle@gsi.d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9107</Words>
  <Characters>57377</Characters>
  <Application>Microsoft Office Word</Application>
  <DocSecurity>4</DocSecurity>
  <Lines>478</Lines>
  <Paragraphs>132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GSI Helmholzzentrum für Schwerionenforschung mbH</Company>
  <LinksUpToDate>false</LinksUpToDate>
  <CharactersWithSpaces>66352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Kristjan Anderle</dc:creator>
  <cp:lastModifiedBy>Christian Graeff</cp:lastModifiedBy>
  <cp:revision>2</cp:revision>
  <cp:lastPrinted>2015-10-21T17:21:00Z</cp:lastPrinted>
  <dcterms:created xsi:type="dcterms:W3CDTF">2016-01-15T14:45:00Z</dcterms:created>
  <dcterms:modified xsi:type="dcterms:W3CDTF">2016-01-15T14:45:00Z</dcterms:modified>
</cp:coreProperties>
</file>